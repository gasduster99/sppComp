
<file path=[Content_Types].xml><?xml version="1.0" encoding="utf-8"?>
<Types xmlns="http://schemas.openxmlformats.org/package/2006/content-types">
  <Default Extension="png" ContentType="image/png"/>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3B3" w:rsidRDefault="00455F5F">
      <w:pPr>
        <w:pStyle w:val="Title"/>
      </w:pPr>
      <w:r>
        <w:t>HPC Proposal</w:t>
      </w:r>
    </w:p>
    <w:p w:rsidR="009503B3" w:rsidRDefault="00455F5F">
      <w:pPr>
        <w:pStyle w:val="Authors"/>
      </w:pPr>
      <w:r>
        <w:t>Nick Grunloh</w:t>
      </w:r>
    </w:p>
    <w:p w:rsidR="009503B3" w:rsidRDefault="00455F5F">
      <w:pPr>
        <w:pStyle w:val="Date"/>
      </w:pPr>
      <w:r>
        <w:t>March 29, 2017</w:t>
      </w:r>
    </w:p>
    <w:p w:rsidR="009503B3" w:rsidRDefault="00455F5F">
      <w:pPr>
        <w:pStyle w:val="Heading1"/>
      </w:pPr>
      <w:bookmarkStart w:id="0" w:name="title-page"/>
      <w:r>
        <w:t>Title Page</w:t>
      </w:r>
    </w:p>
    <w:p w:rsidR="009503B3" w:rsidRDefault="00455F5F">
      <w:pPr>
        <w:pStyle w:val="Heading1"/>
      </w:pPr>
      <w:bookmarkStart w:id="1" w:name="abstract"/>
      <w:bookmarkEnd w:id="0"/>
      <w:r>
        <w:t>Abstract</w:t>
      </w:r>
    </w:p>
    <w:bookmarkEnd w:id="1"/>
    <w:p w:rsidR="00DD2E7B" w:rsidRDefault="00DD2E7B">
      <w:pPr>
        <w:rPr>
          <w:ins w:id="2" w:author="NOAA" w:date="2017-04-09T23:34:00Z"/>
        </w:rPr>
      </w:pPr>
      <w:ins w:id="3" w:author="NOAA" w:date="2017-04-09T23:34:00Z">
        <w:r w:rsidRPr="007D2208">
          <w:rPr>
            <w:i/>
            <w:rPrChange w:id="4" w:author="NOAA" w:date="2017-04-09T23:40:00Z">
              <w:rPr/>
            </w:rPrChange>
          </w:rPr>
          <w:t>RFP themes being evaluated</w:t>
        </w:r>
        <w:r>
          <w:t xml:space="preserve">:  </w:t>
        </w:r>
      </w:ins>
      <w:ins w:id="5" w:author="NOAA" w:date="2017-04-09T23:44:00Z">
        <w:r w:rsidR="007D2208">
          <w:t>This</w:t>
        </w:r>
      </w:ins>
      <w:ins w:id="6" w:author="NOAA" w:date="2017-04-09T23:34:00Z">
        <w:r>
          <w:t xml:space="preserve"> proposal </w:t>
        </w:r>
      </w:ins>
      <w:ins w:id="7" w:author="NOAA" w:date="2017-04-09T23:35:00Z">
        <w:r>
          <w:t xml:space="preserve">addresses a critical component of NOAA Fisheries’ </w:t>
        </w:r>
      </w:ins>
      <w:ins w:id="8" w:author="NOAA" w:date="2017-04-09T23:37:00Z">
        <w:r w:rsidR="007D2208">
          <w:t>Stock Assessment Enterprise (</w:t>
        </w:r>
      </w:ins>
      <w:ins w:id="9" w:author="NOAA" w:date="2017-04-09T23:38:00Z">
        <w:r w:rsidR="007D2208">
          <w:fldChar w:fldCharType="begin"/>
        </w:r>
        <w:r w:rsidR="007D2208">
          <w:instrText xml:space="preserve"> HYPERLINK "</w:instrText>
        </w:r>
        <w:r w:rsidR="007D2208" w:rsidRPr="007D2208">
          <w:instrText>http://www.st.nmfs.noaa.gov/stock-assessment/</w:instrText>
        </w:r>
        <w:r w:rsidR="007D2208">
          <w:instrText xml:space="preserve">" </w:instrText>
        </w:r>
        <w:r w:rsidR="007D2208">
          <w:fldChar w:fldCharType="separate"/>
        </w:r>
        <w:r w:rsidR="007D2208" w:rsidRPr="00D167D9">
          <w:rPr>
            <w:rStyle w:val="Hyperlink"/>
          </w:rPr>
          <w:t>http://www.st.nmfs.noaa.gov/stock-assessment/</w:t>
        </w:r>
        <w:r w:rsidR="007D2208">
          <w:fldChar w:fldCharType="end"/>
        </w:r>
        <w:r w:rsidR="007D2208">
          <w:t xml:space="preserve">), providing estimates of commercial catch to inform science-based management of Federally-managed </w:t>
        </w:r>
      </w:ins>
      <w:ins w:id="10" w:author="NOAA" w:date="2017-04-09T23:41:00Z">
        <w:r w:rsidR="007D2208">
          <w:t xml:space="preserve">fish </w:t>
        </w:r>
      </w:ins>
      <w:ins w:id="11" w:author="NOAA" w:date="2017-04-09T23:38:00Z">
        <w:r w:rsidR="007D2208">
          <w:t>species</w:t>
        </w:r>
      </w:ins>
      <w:ins w:id="12" w:author="NOAA" w:date="2017-04-09T23:41:00Z">
        <w:r w:rsidR="007D2208">
          <w:t xml:space="preserve">, or </w:t>
        </w:r>
      </w:ins>
      <w:ins w:id="13" w:author="NOAA" w:date="2017-04-09T23:38:00Z">
        <w:r w:rsidR="007D2208">
          <w:t>stocks</w:t>
        </w:r>
      </w:ins>
      <w:ins w:id="14" w:author="NOAA" w:date="2017-04-09T23:40:00Z">
        <w:r w:rsidR="007D2208">
          <w:t>.</w:t>
        </w:r>
      </w:ins>
      <w:ins w:id="15" w:author="NOAA" w:date="2017-04-09T23:41:00Z">
        <w:r w:rsidR="007D2208">
          <w:t xml:space="preserve"> As </w:t>
        </w:r>
      </w:ins>
      <w:ins w:id="16" w:author="NOAA" w:date="2017-04-09T23:54:00Z">
        <w:r w:rsidR="00EE6017">
          <w:t>a fisheries application</w:t>
        </w:r>
      </w:ins>
      <w:ins w:id="17" w:author="NOAA" w:date="2017-04-09T23:42:00Z">
        <w:r w:rsidR="007D2208">
          <w:t>,</w:t>
        </w:r>
      </w:ins>
      <w:ins w:id="18" w:author="NOAA" w:date="2017-04-09T23:41:00Z">
        <w:r w:rsidR="00EE6017">
          <w:t xml:space="preserve"> </w:t>
        </w:r>
      </w:ins>
      <w:ins w:id="19" w:author="NOAA" w:date="2017-04-09T23:55:00Z">
        <w:r w:rsidR="00EE6017">
          <w:t>the proposed work</w:t>
        </w:r>
      </w:ins>
      <w:ins w:id="20" w:author="NOAA" w:date="2017-04-09T23:41:00Z">
        <w:r w:rsidR="007D2208">
          <w:t xml:space="preserve"> </w:t>
        </w:r>
      </w:ins>
      <w:ins w:id="21" w:author="NOAA" w:date="2017-04-09T23:42:00Z">
        <w:r w:rsidR="00EE6017">
          <w:t xml:space="preserve">falls </w:t>
        </w:r>
      </w:ins>
      <w:ins w:id="22" w:author="NOAA" w:date="2017-04-09T23:55:00Z">
        <w:r w:rsidR="00EE6017">
          <w:t>under</w:t>
        </w:r>
      </w:ins>
      <w:ins w:id="23" w:author="NOAA" w:date="2017-04-09T23:42:00Z">
        <w:r w:rsidR="007D2208">
          <w:t xml:space="preserve"> the “</w:t>
        </w:r>
        <w:r w:rsidR="007D2208" w:rsidRPr="007D2208">
          <w:t>Non-Traditional Uses</w:t>
        </w:r>
        <w:r w:rsidR="007D2208">
          <w:t xml:space="preserve">” category </w:t>
        </w:r>
      </w:ins>
      <w:ins w:id="24" w:author="NOAA" w:date="2017-04-09T23:55:00Z">
        <w:r w:rsidR="00EE6017">
          <w:t>defined in</w:t>
        </w:r>
      </w:ins>
      <w:ins w:id="25" w:author="NOAA" w:date="2017-04-09T23:43:00Z">
        <w:r w:rsidR="007D2208">
          <w:t xml:space="preserve"> the </w:t>
        </w:r>
      </w:ins>
      <w:ins w:id="26" w:author="NOAA" w:date="2017-04-09T23:44:00Z">
        <w:r w:rsidR="007D2208" w:rsidRPr="007D2208">
          <w:t>HPCC IT Incubator</w:t>
        </w:r>
        <w:r w:rsidR="007D2208">
          <w:t xml:space="preserve"> RFP. Additionally, </w:t>
        </w:r>
      </w:ins>
      <w:ins w:id="27" w:author="NOAA" w:date="2017-04-09T23:45:00Z">
        <w:r w:rsidR="007D2208">
          <w:t xml:space="preserve">our proposed research </w:t>
        </w:r>
      </w:ins>
      <w:ins w:id="28" w:author="NOAA" w:date="2017-04-09T23:46:00Z">
        <w:r w:rsidR="00EE6017">
          <w:t xml:space="preserve">is consistent with the “Data Analytics” theme in that it creates a novel framework for </w:t>
        </w:r>
      </w:ins>
      <w:ins w:id="29" w:author="NOAA" w:date="2017-04-09T23:47:00Z">
        <w:r w:rsidR="00EE6017">
          <w:t>analysis, disco</w:t>
        </w:r>
      </w:ins>
      <w:ins w:id="30" w:author="NOAA" w:date="2017-04-09T23:48:00Z">
        <w:r w:rsidR="00EE6017">
          <w:t xml:space="preserve">very, and inference </w:t>
        </w:r>
      </w:ins>
      <w:ins w:id="31" w:author="NOAA" w:date="2017-04-09T23:53:00Z">
        <w:r w:rsidR="00EE6017">
          <w:t>about</w:t>
        </w:r>
      </w:ins>
      <w:ins w:id="32" w:author="NOAA" w:date="2017-04-09T23:48:00Z">
        <w:r w:rsidR="00EE6017">
          <w:t xml:space="preserve"> an indispensable input </w:t>
        </w:r>
      </w:ins>
      <w:ins w:id="33" w:author="NOAA" w:date="2017-04-09T23:52:00Z">
        <w:r w:rsidR="00EE6017">
          <w:t xml:space="preserve">(catch) </w:t>
        </w:r>
      </w:ins>
      <w:ins w:id="34" w:author="NOAA" w:date="2017-04-09T23:53:00Z">
        <w:r w:rsidR="00EE6017">
          <w:t>to modern stock assessment models.</w:t>
        </w:r>
      </w:ins>
    </w:p>
    <w:p w:rsidR="009503B3" w:rsidRDefault="007D2208">
      <w:ins w:id="35" w:author="NOAA" w:date="2017-04-09T23:40:00Z">
        <w:r>
          <w:rPr>
            <w:i/>
          </w:rPr>
          <w:t>Description of proposed work</w:t>
        </w:r>
        <w:r>
          <w:t>:</w:t>
        </w:r>
      </w:ins>
      <w:del w:id="36" w:author="NOAA" w:date="2017-04-09T23:15:00Z">
        <w:r w:rsidR="00455F5F" w:rsidDel="0043562B">
          <w:delText>In order to e</w:delText>
        </w:r>
      </w:del>
      <w:ins w:id="37" w:author="NOAA" w:date="2017-04-09T23:15:00Z">
        <w:r w:rsidR="0043562B">
          <w:t>E</w:t>
        </w:r>
      </w:ins>
      <w:r w:rsidR="00455F5F">
        <w:t>ffective</w:t>
      </w:r>
      <w:del w:id="38" w:author="NOAA" w:date="2017-04-09T23:15:00Z">
        <w:r w:rsidR="00455F5F" w:rsidDel="0043562B">
          <w:delText>ly</w:delText>
        </w:r>
      </w:del>
      <w:r w:rsidR="00455F5F">
        <w:t xml:space="preserve"> manage</w:t>
      </w:r>
      <w:ins w:id="39" w:author="NOAA" w:date="2017-04-09T23:15:00Z">
        <w:r w:rsidR="0043562B">
          <w:t>ment of</w:t>
        </w:r>
      </w:ins>
      <w:r w:rsidR="00455F5F">
        <w:t xml:space="preserve"> exploited </w:t>
      </w:r>
      <w:ins w:id="40" w:author="NOAA" w:date="2017-04-09T23:14:00Z">
        <w:r w:rsidR="0043562B">
          <w:t xml:space="preserve">fish </w:t>
        </w:r>
      </w:ins>
      <w:r w:rsidR="00455F5F">
        <w:t>populations,</w:t>
      </w:r>
      <w:ins w:id="41" w:author="NOAA" w:date="2017-04-09T23:15:00Z">
        <w:r w:rsidR="0043562B">
          <w:t xml:space="preserve"> requires</w:t>
        </w:r>
      </w:ins>
      <w:r w:rsidR="00455F5F">
        <w:t xml:space="preserve"> accurate estimates of commercial fisheries catches </w:t>
      </w:r>
      <w:del w:id="42" w:author="NOAA" w:date="2017-04-09T23:15:00Z">
        <w:r w:rsidR="00455F5F" w:rsidDel="0043562B">
          <w:delText xml:space="preserve">are necessary </w:delText>
        </w:r>
      </w:del>
      <w:r w:rsidR="00455F5F">
        <w:t xml:space="preserve">to inform monitoring and assessment efforts. In California, the high degree of heterogeneity in the species composition of many </w:t>
      </w:r>
      <w:ins w:id="43" w:author="NOAA" w:date="2017-04-09T23:16:00Z">
        <w:r w:rsidR="0043562B">
          <w:t xml:space="preserve">commercial </w:t>
        </w:r>
      </w:ins>
      <w:r w:rsidR="00455F5F">
        <w:t>groundfish fisheries, particularly those targeting rockfish (</w:t>
      </w:r>
      <w:ins w:id="44" w:author="NOAA" w:date="2017-04-09T23:14:00Z">
        <w:r w:rsidR="0043562B">
          <w:t xml:space="preserve">genus </w:t>
        </w:r>
      </w:ins>
      <w:r w:rsidR="00455F5F" w:rsidRPr="0043562B">
        <w:rPr>
          <w:i/>
          <w:rPrChange w:id="45" w:author="NOAA" w:date="2017-04-09T23:14:00Z">
            <w:rPr/>
          </w:rPrChange>
        </w:rPr>
        <w:t>Sebastes</w:t>
      </w:r>
      <w:r w:rsidR="00455F5F">
        <w:t xml:space="preserve">), leads to challenges in sampling all </w:t>
      </w:r>
      <w:del w:id="46" w:author="NOAA" w:date="2017-04-09T23:16:00Z">
        <w:r w:rsidR="00455F5F" w:rsidDel="0043562B">
          <w:delText>market categories</w:delText>
        </w:r>
      </w:del>
      <w:ins w:id="47" w:author="NOAA" w:date="2017-04-09T23:17:00Z">
        <w:r w:rsidR="0043562B">
          <w:t>potential</w:t>
        </w:r>
      </w:ins>
      <w:ins w:id="48" w:author="NOAA" w:date="2017-04-09T23:16:00Z">
        <w:r w:rsidR="0043562B">
          <w:t xml:space="preserve"> strata</w:t>
        </w:r>
      </w:ins>
      <w:r w:rsidR="00455F5F">
        <w:t xml:space="preserve">, or species, adequately. Limited resources and increasingly complex stratification of the sampling </w:t>
      </w:r>
      <w:del w:id="49" w:author="NOAA" w:date="2017-04-09T23:17:00Z">
        <w:r w:rsidR="00455F5F" w:rsidDel="0043562B">
          <w:delText xml:space="preserve">system </w:delText>
        </w:r>
      </w:del>
      <w:ins w:id="50" w:author="NOAA" w:date="2017-04-09T23:17:00Z">
        <w:r w:rsidR="0043562B">
          <w:t>design</w:t>
        </w:r>
        <w:r w:rsidR="0043562B">
          <w:t xml:space="preserve"> </w:t>
        </w:r>
      </w:ins>
      <w:r w:rsidR="00455F5F">
        <w:t xml:space="preserve">inevitably leads to gaps in sample data. In the presence of sampling gaps, ad-hoc species composition point estimation is currently obtained according to historically derived “data borrowing” </w:t>
      </w:r>
      <w:ins w:id="51" w:author="NOAA" w:date="2017-04-09T23:19:00Z">
        <w:r w:rsidR="0043562B">
          <w:t xml:space="preserve">(imputation) </w:t>
        </w:r>
      </w:ins>
      <w:r w:rsidR="00455F5F">
        <w:t>protocols which do not allow for uncertainty estimation or forecasting. In order to move from the current ad-hoc "data-borrowing" design-based point estimators, we have constructed Bayesian hierarchical models to estimate species compositions, complete with accurate measures of uncertainty, as well as theoretically sound out-of-sample predictions. Furthermore, we introduce a computational method for discovering consistent “borrowing” strategies across overstratified data. Our modeling approach, along with a computationally robust system of inference and model exploration, allows us to start to understand the affect of the complexly stratified, and sparse, sampling system, on the kinds of inference possible, while simultaneously making the most from the available data.</w:t>
      </w:r>
      <w:ins w:id="52" w:author="NOAA" w:date="2017-04-09T23:20:00Z">
        <w:r w:rsidR="0043562B">
          <w:t xml:space="preserve"> </w:t>
        </w:r>
        <w:commentRangeStart w:id="53"/>
        <w:r w:rsidR="0043562B">
          <w:t xml:space="preserve">Our computational approach to model exploration is </w:t>
        </w:r>
      </w:ins>
      <w:ins w:id="54" w:author="NOAA" w:date="2017-04-09T23:22:00Z">
        <w:r w:rsidR="0043562B">
          <w:t xml:space="preserve">easily parallelized, but requires </w:t>
        </w:r>
      </w:ins>
      <w:ins w:id="55" w:author="NOAA" w:date="2017-04-09T23:23:00Z">
        <w:r w:rsidR="0043562B">
          <w:t xml:space="preserve">computing </w:t>
        </w:r>
      </w:ins>
      <w:ins w:id="56" w:author="NOAA" w:date="2017-04-09T23:22:00Z">
        <w:r w:rsidR="0043562B">
          <w:t>resources beyond our laboratory</w:t>
        </w:r>
      </w:ins>
      <w:ins w:id="57" w:author="NOAA" w:date="2017-04-09T23:23:00Z">
        <w:r w:rsidR="0043562B">
          <w:t xml:space="preserve">’s current </w:t>
        </w:r>
      </w:ins>
      <w:ins w:id="58" w:author="NOAA" w:date="2017-04-09T23:26:00Z">
        <w:r w:rsidR="006D46A3">
          <w:t xml:space="preserve">capabilities. Adequate exploration of </w:t>
        </w:r>
      </w:ins>
      <w:ins w:id="59" w:author="NOAA" w:date="2017-04-09T23:27:00Z">
        <w:r w:rsidR="006D46A3">
          <w:t xml:space="preserve">the </w:t>
        </w:r>
      </w:ins>
      <w:ins w:id="60" w:author="NOAA" w:date="2017-04-09T23:26:00Z">
        <w:r w:rsidR="006D46A3">
          <w:t xml:space="preserve">plausible model space will require additional resources </w:t>
        </w:r>
      </w:ins>
      <w:ins w:id="61" w:author="NOAA" w:date="2017-04-09T23:27:00Z">
        <w:r w:rsidR="006D46A3">
          <w:t xml:space="preserve">to produce results in a timeframe that is useful to managers and </w:t>
        </w:r>
      </w:ins>
      <w:ins w:id="62" w:author="NOAA" w:date="2017-04-09T23:29:00Z">
        <w:r w:rsidR="006D46A3">
          <w:t>NOAA Fisheries scientists.</w:t>
        </w:r>
      </w:ins>
      <w:commentRangeEnd w:id="53"/>
      <w:ins w:id="63" w:author="NOAA" w:date="2017-04-09T23:30:00Z">
        <w:r w:rsidR="00DD2E7B">
          <w:rPr>
            <w:rStyle w:val="CommentReference"/>
          </w:rPr>
          <w:commentReference w:id="53"/>
        </w:r>
      </w:ins>
    </w:p>
    <w:p w:rsidR="009503B3" w:rsidRDefault="00455F5F">
      <w:pPr>
        <w:pStyle w:val="Heading1"/>
      </w:pPr>
      <w:bookmarkStart w:id="64" w:name="significance"/>
      <w:r>
        <w:lastRenderedPageBreak/>
        <w:t>Significance</w:t>
      </w:r>
    </w:p>
    <w:bookmarkEnd w:id="64"/>
    <w:p w:rsidR="009503B3" w:rsidRDefault="00455F5F">
      <w:r>
        <w:rPr>
          <w:noProof/>
        </w:rPr>
        <w:lastRenderedPageBreak/>
        <w:drawing>
          <wp:inline distT="0" distB="0" distL="0" distR="0">
            <wp:extent cx="10274300" cy="539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mplexity.png"/>
                    <pic:cNvPicPr>
                      <a:picLocks noChangeAspect="1" noChangeArrowheads="1"/>
                    </pic:cNvPicPr>
                  </pic:nvPicPr>
                  <pic:blipFill>
                    <a:blip r:embed="rId7"/>
                    <a:stretch>
                      <a:fillRect/>
                    </a:stretch>
                  </pic:blipFill>
                  <pic:spPr bwMode="auto">
                    <a:xfrm>
                      <a:off x="0" y="0"/>
                      <a:ext cx="10274300" cy="53975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10287000" cy="5346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amples.png"/>
                    <pic:cNvPicPr>
                      <a:picLocks noChangeAspect="1" noChangeArrowheads="1"/>
                    </pic:cNvPicPr>
                  </pic:nvPicPr>
                  <pic:blipFill>
                    <a:blip r:embed="rId8"/>
                    <a:stretch>
                      <a:fillRect/>
                    </a:stretch>
                  </pic:blipFill>
                  <pic:spPr bwMode="auto">
                    <a:xfrm>
                      <a:off x="0" y="0"/>
                      <a:ext cx="10287000" cy="5346700"/>
                    </a:xfrm>
                    <a:prstGeom prst="rect">
                      <a:avLst/>
                    </a:prstGeom>
                    <a:noFill/>
                    <a:ln w="9525">
                      <a:noFill/>
                      <a:headEnd/>
                      <a:tailEnd/>
                    </a:ln>
                  </pic:spPr>
                </pic:pic>
              </a:graphicData>
            </a:graphic>
          </wp:inline>
        </w:drawing>
      </w:r>
    </w:p>
    <w:p w:rsidR="00EB387B" w:rsidRDefault="00A87665">
      <w:pPr>
        <w:rPr>
          <w:ins w:id="65" w:author="NOAA" w:date="2017-04-09T23:58:00Z"/>
        </w:rPr>
      </w:pPr>
      <w:ins w:id="66" w:author="NOAA" w:date="2017-04-10T00:28:00Z">
        <w:r>
          <w:t>Significance</w:t>
        </w:r>
      </w:ins>
    </w:p>
    <w:p w:rsidR="00EB387B" w:rsidRDefault="00131DD4">
      <w:pPr>
        <w:rPr>
          <w:ins w:id="67" w:author="NOAA" w:date="2017-04-10T00:09:00Z"/>
        </w:rPr>
      </w:pPr>
      <w:ins w:id="68" w:author="NOAA" w:date="2017-04-09T23:58:00Z">
        <w:r>
          <w:t xml:space="preserve">In order to understand how fish populations respond to fishing, it is critical to obtain accurate estimates of </w:t>
        </w:r>
      </w:ins>
      <w:ins w:id="69" w:author="NOAA" w:date="2017-04-10T00:01:00Z">
        <w:r w:rsidR="00934749">
          <w:t>how many fish are removed from the ocean (catch)</w:t>
        </w:r>
      </w:ins>
      <w:ins w:id="70" w:author="NOAA" w:date="2017-04-09T23:58:00Z">
        <w:r>
          <w:t xml:space="preserve"> and to quantify the precision of those estimates.</w:t>
        </w:r>
      </w:ins>
      <w:ins w:id="71" w:author="NOAA" w:date="2017-04-10T00:02:00Z">
        <w:r w:rsidR="00934749">
          <w:t xml:space="preserve"> Traditionally, </w:t>
        </w:r>
      </w:ins>
      <w:ins w:id="72" w:author="NOAA" w:date="2017-04-10T00:03:00Z">
        <w:r w:rsidR="00934749">
          <w:t xml:space="preserve">population dynamics </w:t>
        </w:r>
      </w:ins>
      <w:ins w:id="73" w:author="NOAA" w:date="2017-04-10T00:02:00Z">
        <w:r w:rsidR="00934749">
          <w:t xml:space="preserve">models used to measure this response </w:t>
        </w:r>
      </w:ins>
      <w:ins w:id="74" w:author="NOAA" w:date="2017-04-10T00:03:00Z">
        <w:r w:rsidR="00934749">
          <w:t xml:space="preserve">to fishing </w:t>
        </w:r>
      </w:ins>
      <w:ins w:id="75" w:author="NOAA" w:date="2017-04-10T00:02:00Z">
        <w:r w:rsidR="00934749">
          <w:t>(</w:t>
        </w:r>
      </w:ins>
      <w:ins w:id="76" w:author="NOAA" w:date="2017-04-10T00:03:00Z">
        <w:r w:rsidR="00934749">
          <w:t>“stock assessments”) are conditioned on a time series of annual catch</w:t>
        </w:r>
      </w:ins>
      <w:ins w:id="77" w:author="NOAA" w:date="2017-04-10T00:04:00Z">
        <w:r w:rsidR="00934749">
          <w:t>es.</w:t>
        </w:r>
      </w:ins>
      <w:ins w:id="78" w:author="NOAA" w:date="2017-04-10T00:03:00Z">
        <w:r w:rsidR="00934749">
          <w:t xml:space="preserve"> </w:t>
        </w:r>
      </w:ins>
      <w:ins w:id="79" w:author="NOAA" w:date="2017-04-10T00:04:00Z">
        <w:r w:rsidR="00934749">
          <w:t>These catch estimates</w:t>
        </w:r>
      </w:ins>
      <w:ins w:id="80" w:author="NOAA" w:date="2017-04-10T00:03:00Z">
        <w:r w:rsidR="00934749">
          <w:t xml:space="preserve"> </w:t>
        </w:r>
      </w:ins>
      <w:ins w:id="81" w:author="NOAA" w:date="2017-04-10T00:04:00Z">
        <w:r w:rsidR="00934749">
          <w:t xml:space="preserve">are </w:t>
        </w:r>
      </w:ins>
      <w:ins w:id="82" w:author="NOAA" w:date="2017-04-10T00:12:00Z">
        <w:r w:rsidR="00F028F8">
          <w:t>often treated as being</w:t>
        </w:r>
      </w:ins>
      <w:ins w:id="83" w:author="NOAA" w:date="2017-04-10T00:03:00Z">
        <w:r w:rsidR="00934749">
          <w:t xml:space="preserve"> known without error</w:t>
        </w:r>
      </w:ins>
      <w:ins w:id="84" w:author="NOAA" w:date="2017-04-10T00:05:00Z">
        <w:r w:rsidR="00934749">
          <w:t>, despite the fact that they are derived from sampling program</w:t>
        </w:r>
      </w:ins>
      <w:ins w:id="85" w:author="NOAA" w:date="2017-04-10T00:06:00Z">
        <w:r w:rsidR="00F028F8">
          <w:t>s</w:t>
        </w:r>
      </w:ins>
      <w:ins w:id="86" w:author="NOAA" w:date="2017-04-10T00:05:00Z">
        <w:r w:rsidR="00F028F8">
          <w:t xml:space="preserve"> that estimate</w:t>
        </w:r>
        <w:r w:rsidR="00934749">
          <w:t xml:space="preserve"> the proportion of different species found </w:t>
        </w:r>
      </w:ins>
      <w:ins w:id="87" w:author="NOAA" w:date="2017-04-10T00:06:00Z">
        <w:r w:rsidR="00F028F8">
          <w:t>within</w:t>
        </w:r>
      </w:ins>
      <w:ins w:id="88" w:author="NOAA" w:date="2017-04-10T00:05:00Z">
        <w:r w:rsidR="00F028F8">
          <w:t xml:space="preserve"> multiple sampling strata.</w:t>
        </w:r>
      </w:ins>
      <w:ins w:id="89" w:author="NOAA" w:date="2017-04-10T00:06:00Z">
        <w:r w:rsidR="00F028F8">
          <w:t xml:space="preserve"> Sampling error introduces uncertainty into estimates of </w:t>
        </w:r>
      </w:ins>
      <w:ins w:id="90" w:author="NOAA" w:date="2017-04-10T00:09:00Z">
        <w:r w:rsidR="00F028F8">
          <w:t xml:space="preserve">the </w:t>
        </w:r>
      </w:ins>
      <w:ins w:id="91" w:author="NOAA" w:date="2017-04-10T00:06:00Z">
        <w:r w:rsidR="00F028F8">
          <w:t xml:space="preserve">catch, and unsampled strata </w:t>
        </w:r>
      </w:ins>
      <w:ins w:id="92" w:author="NOAA" w:date="2017-04-10T00:12:00Z">
        <w:r w:rsidR="00F028F8">
          <w:t>must</w:t>
        </w:r>
      </w:ins>
      <w:ins w:id="93" w:author="NOAA" w:date="2017-04-10T00:06:00Z">
        <w:r w:rsidR="00F028F8">
          <w:t xml:space="preserve"> be </w:t>
        </w:r>
      </w:ins>
      <w:ins w:id="94" w:author="NOAA" w:date="2017-04-10T00:07:00Z">
        <w:r w:rsidR="00F028F8">
          <w:t xml:space="preserve">“filled in” through a process </w:t>
        </w:r>
      </w:ins>
      <w:ins w:id="95" w:author="NOAA" w:date="2017-04-10T00:08:00Z">
        <w:r w:rsidR="00F028F8">
          <w:t>sometimes referred to on the U.S. West Coast as “borrowing” (i.e. data imputation).</w:t>
        </w:r>
      </w:ins>
      <w:ins w:id="96" w:author="NOAA" w:date="2017-04-10T00:09:00Z">
        <w:r w:rsidR="00F028F8">
          <w:t xml:space="preserve"> Historically, methods used to “borrow” information among strata have been ad-hoc in nature and driven by expert opinion of local managers.</w:t>
        </w:r>
      </w:ins>
      <w:ins w:id="97" w:author="NOAA" w:date="2017-04-10T00:13:00Z">
        <w:r w:rsidR="00F028F8">
          <w:t xml:space="preserve"> We seek to improve upon this practice through development of a model-based approach that provides estimates of catch </w:t>
        </w:r>
        <w:r w:rsidR="00F028F8">
          <w:lastRenderedPageBreak/>
          <w:t>and associated uncertainty, as well as an objective, defensible framework for model selection and data imputation.</w:t>
        </w:r>
      </w:ins>
    </w:p>
    <w:p w:rsidR="00F028F8" w:rsidRDefault="00EE36EA">
      <w:pPr>
        <w:rPr>
          <w:ins w:id="98" w:author="NOAA" w:date="2017-04-10T00:32:00Z"/>
        </w:rPr>
      </w:pPr>
      <w:ins w:id="99" w:author="NOAA" w:date="2017-04-10T00:21:00Z">
        <w:r>
          <w:t>The d</w:t>
        </w:r>
      </w:ins>
      <w:ins w:id="100" w:author="NOAA" w:date="2017-04-10T00:17:00Z">
        <w:r w:rsidR="0078720E">
          <w:t>ifficulties associated with the existing ad-hoc approach are magnified by an increase in the number of sampling strata</w:t>
        </w:r>
      </w:ins>
      <w:ins w:id="101" w:author="NOAA" w:date="2017-04-10T00:28:00Z">
        <w:r w:rsidR="00A87665" w:rsidRPr="00A87665">
          <w:t xml:space="preserve"> </w:t>
        </w:r>
        <w:r w:rsidR="00A87665">
          <w:t>over time</w:t>
        </w:r>
      </w:ins>
      <w:ins w:id="102" w:author="NOAA" w:date="2017-04-10T00:20:00Z">
        <w:r w:rsidR="0078720E">
          <w:t>, specifically</w:t>
        </w:r>
      </w:ins>
      <w:ins w:id="103" w:author="NOAA" w:date="2017-04-10T00:18:00Z">
        <w:r w:rsidR="0078720E">
          <w:t xml:space="preserve"> the number of </w:t>
        </w:r>
      </w:ins>
      <w:ins w:id="104" w:author="NOAA" w:date="2017-04-10T00:19:00Z">
        <w:r w:rsidR="0078720E">
          <w:t>“</w:t>
        </w:r>
      </w:ins>
      <w:ins w:id="105" w:author="NOAA" w:date="2017-04-10T00:17:00Z">
        <w:r w:rsidR="0078720E">
          <w:t>market categories</w:t>
        </w:r>
      </w:ins>
      <w:ins w:id="106" w:author="NOAA" w:date="2017-04-10T00:21:00Z">
        <w:r w:rsidR="0078720E">
          <w:t>,</w:t>
        </w:r>
      </w:ins>
      <w:ins w:id="107" w:author="NOAA" w:date="2017-04-10T00:19:00Z">
        <w:r w:rsidR="0078720E">
          <w:t xml:space="preserve">” into </w:t>
        </w:r>
      </w:ins>
      <w:ins w:id="108" w:author="NOAA" w:date="2017-04-10T00:20:00Z">
        <w:r w:rsidR="0078720E">
          <w:t>which fishermen and dealers sort their catch</w:t>
        </w:r>
      </w:ins>
      <w:ins w:id="109" w:author="NOAA" w:date="2017-04-10T00:21:00Z">
        <w:r w:rsidR="0078720E">
          <w:t xml:space="preserve"> (Figure 1).</w:t>
        </w:r>
      </w:ins>
      <w:ins w:id="110" w:author="NOAA" w:date="2017-04-10T00:22:00Z">
        <w:r>
          <w:t xml:space="preserve"> The increase in the number of market categories (sampling strata) has not been matched by increases in sampling effort</w:t>
        </w:r>
      </w:ins>
      <w:ins w:id="111" w:author="NOAA" w:date="2017-04-10T00:23:00Z">
        <w:r>
          <w:t xml:space="preserve">, resulting in a decline in the average number of samples per stratum (Figure 2). In other words, data are becoming more sparse, increasing our uncertainty in estimates of catch. Since the data are also stratified over a number of ports, fishing gear types, years, and quarters, </w:t>
        </w:r>
      </w:ins>
      <w:ins w:id="112" w:author="NOAA" w:date="2017-04-10T00:27:00Z">
        <w:r w:rsidR="00A87665" w:rsidRPr="00A87665">
          <w:t>inference is not possible without some sort of stratum pooling.</w:t>
        </w:r>
        <w:r w:rsidR="00A87665">
          <w:t xml:space="preserve"> </w:t>
        </w:r>
        <w:r w:rsidR="00A87665" w:rsidRPr="00A87665">
          <w:t xml:space="preserve">Rather than </w:t>
        </w:r>
        <w:r w:rsidR="00A87665">
          <w:t>rely</w:t>
        </w:r>
        <w:r w:rsidR="00A87665" w:rsidRPr="00A87665">
          <w:t xml:space="preserve"> so heavily on </w:t>
        </w:r>
        <w:r w:rsidR="00A87665">
          <w:t>the previous, ad-hoc</w:t>
        </w:r>
        <w:r w:rsidR="00A87665" w:rsidRPr="00A87665">
          <w:t xml:space="preserve"> pooling rules which change based </w:t>
        </w:r>
        <w:r w:rsidR="00A87665">
          <w:t>on the availablity of samples, w</w:t>
        </w:r>
        <w:r w:rsidR="00A87665" w:rsidRPr="00A87665">
          <w:t xml:space="preserve">e hope to standardize any necessary pooling thru an exhaustive search of the space </w:t>
        </w:r>
      </w:ins>
      <w:ins w:id="113" w:author="NOAA" w:date="2017-04-10T00:32:00Z">
        <w:r w:rsidR="00A87665">
          <w:t xml:space="preserve">(possible configurations) </w:t>
        </w:r>
      </w:ins>
      <w:ins w:id="114" w:author="NOAA" w:date="2017-04-10T00:27:00Z">
        <w:r w:rsidR="00A87665" w:rsidRPr="00A87665">
          <w:t>of pooled models</w:t>
        </w:r>
        <w:r w:rsidR="00A87665">
          <w:t>.</w:t>
        </w:r>
      </w:ins>
      <w:ins w:id="115" w:author="NOAA" w:date="2017-04-10T00:29:00Z">
        <w:r w:rsidR="00A87665">
          <w:t xml:space="preserve"> </w:t>
        </w:r>
      </w:ins>
      <w:ins w:id="116" w:author="NOAA" w:date="2017-04-10T00:32:00Z">
        <w:r w:rsidR="00A87665">
          <w:t>Pooling (and partial pooling) among strata is achieved using</w:t>
        </w:r>
      </w:ins>
      <w:ins w:id="117" w:author="NOAA" w:date="2017-04-10T00:29:00Z">
        <w:r w:rsidR="00A87665">
          <w:t xml:space="preserve"> Bayesian hierarchical </w:t>
        </w:r>
      </w:ins>
      <w:ins w:id="118" w:author="NOAA" w:date="2017-04-10T00:31:00Z">
        <w:r w:rsidR="00A87665">
          <w:t xml:space="preserve">statistical </w:t>
        </w:r>
      </w:ins>
      <w:ins w:id="119" w:author="NOAA" w:date="2017-04-10T00:29:00Z">
        <w:r w:rsidR="00A87665">
          <w:t>models</w:t>
        </w:r>
      </w:ins>
      <w:ins w:id="120" w:author="NOAA" w:date="2017-04-10T00:40:00Z">
        <w:r w:rsidR="00A61498">
          <w:t xml:space="preserve"> and model averaging</w:t>
        </w:r>
      </w:ins>
      <w:ins w:id="121" w:author="NOAA" w:date="2017-04-10T00:29:00Z">
        <w:r w:rsidR="00A87665">
          <w:t xml:space="preserve">, </w:t>
        </w:r>
      </w:ins>
      <w:ins w:id="122" w:author="NOAA" w:date="2017-04-10T00:33:00Z">
        <w:r w:rsidR="00A87665">
          <w:t xml:space="preserve">as </w:t>
        </w:r>
      </w:ins>
      <w:ins w:id="123" w:author="NOAA" w:date="2017-04-10T00:29:00Z">
        <w:r w:rsidR="00A87665">
          <w:t>described below.</w:t>
        </w:r>
      </w:ins>
    </w:p>
    <w:p w:rsidR="00A87665" w:rsidRDefault="00A61498">
      <w:pPr>
        <w:rPr>
          <w:ins w:id="124" w:author="NOAA" w:date="2017-04-09T23:58:00Z"/>
        </w:rPr>
      </w:pPr>
      <w:ins w:id="125" w:author="NOAA" w:date="2017-04-10T00:42:00Z">
        <w:r>
          <w:t>The proposed research will provide</w:t>
        </w:r>
      </w:ins>
      <w:ins w:id="126" w:author="NOAA" w:date="2017-04-10T00:41:00Z">
        <w:r>
          <w:t xml:space="preserve"> NOAA stock assessment scientists </w:t>
        </w:r>
      </w:ins>
      <w:ins w:id="127" w:author="NOAA" w:date="2017-04-10T00:38:00Z">
        <w:r>
          <w:t>wi</w:t>
        </w:r>
      </w:ins>
      <w:ins w:id="128" w:author="NOAA" w:date="2017-04-10T00:42:00Z">
        <w:r>
          <w:t>th</w:t>
        </w:r>
      </w:ins>
      <w:ins w:id="129" w:author="NOAA" w:date="2017-04-10T00:38:00Z">
        <w:r>
          <w:t xml:space="preserve"> a database of </w:t>
        </w:r>
      </w:ins>
      <w:ins w:id="130" w:author="NOAA" w:date="2017-04-10T00:39:00Z">
        <w:r>
          <w:t xml:space="preserve">model-based </w:t>
        </w:r>
      </w:ins>
      <w:ins w:id="131" w:author="NOAA" w:date="2017-04-10T00:38:00Z">
        <w:r>
          <w:t>catch estimates and associated estimates of uncertainty</w:t>
        </w:r>
      </w:ins>
      <w:ins w:id="132" w:author="NOAA" w:date="2017-04-10T00:43:00Z">
        <w:r>
          <w:t xml:space="preserve"> for California’s commercial rockfish fisheries </w:t>
        </w:r>
      </w:ins>
      <w:ins w:id="133" w:author="NOAA" w:date="2017-04-10T00:45:00Z">
        <w:r>
          <w:t xml:space="preserve">going back several decades. </w:t>
        </w:r>
      </w:ins>
      <w:ins w:id="134" w:author="NOAA" w:date="2017-04-10T00:46:00Z">
        <w:r>
          <w:t>Quantifying</w:t>
        </w:r>
      </w:ins>
      <w:ins w:id="135" w:author="NOAA" w:date="2017-04-10T00:45:00Z">
        <w:r>
          <w:t xml:space="preserve"> and propagating uncertainty in catches is critical to NOAA</w:t>
        </w:r>
      </w:ins>
      <w:ins w:id="136" w:author="NOAA" w:date="2017-04-10T00:46:00Z">
        <w:r>
          <w:t>’s efforts to provide meaningful and transparent science</w:t>
        </w:r>
      </w:ins>
      <w:ins w:id="137" w:author="NOAA" w:date="2017-04-10T00:47:00Z">
        <w:r>
          <w:t xml:space="preserve"> advice to fisheries managers.</w:t>
        </w:r>
        <w:r w:rsidR="00012CB1">
          <w:t xml:space="preserve"> Funds awarded through this RFP </w:t>
        </w:r>
      </w:ins>
      <w:ins w:id="138" w:author="NOAA" w:date="2017-04-10T00:48:00Z">
        <w:r w:rsidR="00012CB1">
          <w:t>will</w:t>
        </w:r>
      </w:ins>
      <w:ins w:id="139" w:author="NOAA" w:date="2017-04-10T00:49:00Z">
        <w:r w:rsidR="00012CB1">
          <w:t xml:space="preserve"> overcome the limitations of our available computational servers,</w:t>
        </w:r>
      </w:ins>
      <w:ins w:id="140" w:author="NOAA" w:date="2017-04-10T00:48:00Z">
        <w:r w:rsidR="00012CB1">
          <w:t xml:space="preserve"> allow</w:t>
        </w:r>
      </w:ins>
      <w:ins w:id="141" w:author="NOAA" w:date="2017-04-10T00:49:00Z">
        <w:r w:rsidR="00012CB1">
          <w:t>ing</w:t>
        </w:r>
      </w:ins>
      <w:ins w:id="142" w:author="NOAA" w:date="2017-04-10T00:48:00Z">
        <w:r w:rsidR="00012CB1">
          <w:t xml:space="preserve"> </w:t>
        </w:r>
      </w:ins>
      <w:ins w:id="143" w:author="NOAA" w:date="2017-04-10T00:49:00Z">
        <w:r w:rsidR="00012CB1">
          <w:t>us to</w:t>
        </w:r>
      </w:ins>
      <w:ins w:id="144" w:author="NOAA" w:date="2017-04-10T00:48:00Z">
        <w:r w:rsidR="00012CB1">
          <w:t xml:space="preserve"> thorough</w:t>
        </w:r>
      </w:ins>
      <w:ins w:id="145" w:author="NOAA" w:date="2017-04-10T00:49:00Z">
        <w:r w:rsidR="00012CB1">
          <w:t>ly</w:t>
        </w:r>
      </w:ins>
      <w:ins w:id="146" w:author="NOAA" w:date="2017-04-10T00:48:00Z">
        <w:r w:rsidR="00012CB1">
          <w:t xml:space="preserve"> e</w:t>
        </w:r>
      </w:ins>
      <w:ins w:id="147" w:author="NOAA" w:date="2017-04-10T00:50:00Z">
        <w:r w:rsidR="00012CB1">
          <w:t>valuate the space of</w:t>
        </w:r>
      </w:ins>
      <w:ins w:id="148" w:author="NOAA" w:date="2017-04-10T00:48:00Z">
        <w:r w:rsidR="00012CB1">
          <w:t xml:space="preserve"> possible model configurations and </w:t>
        </w:r>
      </w:ins>
      <w:ins w:id="149" w:author="NOAA" w:date="2017-04-10T00:51:00Z">
        <w:r w:rsidR="00012CB1">
          <w:t>dramatically improve the accuracy and precision of California’s commercial catch estimates.</w:t>
        </w:r>
      </w:ins>
      <w:bookmarkStart w:id="150" w:name="_GoBack"/>
      <w:bookmarkEnd w:id="150"/>
    </w:p>
    <w:p w:rsidR="009503B3" w:rsidDel="00A87665" w:rsidRDefault="00455F5F">
      <w:pPr>
        <w:rPr>
          <w:del w:id="151" w:author="NOAA" w:date="2017-04-10T00:31:00Z"/>
        </w:rPr>
      </w:pPr>
      <w:del w:id="152" w:author="NOAA" w:date="2017-04-10T00:31:00Z">
        <w:r w:rsidDel="00A87665">
          <w:delText>NOTE: Lots of stratum: market category, port, gear, year, qtr. Data becoming more and more sparse. reframe figures.</w:delText>
        </w:r>
      </w:del>
    </w:p>
    <w:p w:rsidR="009503B3" w:rsidDel="00A87665" w:rsidRDefault="00455F5F">
      <w:pPr>
        <w:rPr>
          <w:del w:id="153" w:author="NOAA" w:date="2017-04-10T00:31:00Z"/>
        </w:rPr>
      </w:pPr>
      <w:del w:id="154" w:author="NOAA" w:date="2017-04-10T00:31:00Z">
        <w:r w:rsidDel="00A87665">
          <w:delText>In the present sample-based methodology, data is required in each unique stratification of the system to obtain any estimate. Given the complex, and numerous, stratification of this system, many stratum do not have observations, and thus inference is not possible without some sort of stratum pooling. Pooling data will naturally increase the bias of the resulting estimates, but when no other data is available, a slightly biased estimate is better than no estimate at all. In the current state of affairs, a "historically" derived set of pooling rules have been implemented across ports when no other data is available. The "historical" pooling rules are largely based on personal experience with the sampling process, although quantifiable evidence for the implemented rules have been hard to produce until recently.</w:delText>
        </w:r>
      </w:del>
    </w:p>
    <w:p w:rsidR="009503B3" w:rsidDel="00A87665" w:rsidRDefault="00455F5F">
      <w:pPr>
        <w:rPr>
          <w:del w:id="155" w:author="NOAA" w:date="2017-04-10T00:31:00Z"/>
        </w:rPr>
      </w:pPr>
      <w:del w:id="156" w:author="NOAA" w:date="2017-04-10T00:31:00Z">
        <w:r w:rsidDel="00A87665">
          <w:delText>Rather than relying so heavily on intangible pooling rules which change based on the availablity of samples. We hope to standardize any necessary spatial pooling thru an exhaustive search of the space of pooled models.</w:delText>
        </w:r>
      </w:del>
    </w:p>
    <w:p w:rsidR="009503B3" w:rsidRDefault="00455F5F">
      <w:pPr>
        <w:pStyle w:val="Heading1"/>
      </w:pPr>
      <w:bookmarkStart w:id="157" w:name="technical-project-plan"/>
      <w:r>
        <w:lastRenderedPageBreak/>
        <w:t>Technical Project Plan</w:t>
      </w:r>
    </w:p>
    <w:p w:rsidR="009503B3" w:rsidRDefault="00455F5F">
      <w:pPr>
        <w:pStyle w:val="Heading2"/>
      </w:pPr>
      <w:bookmarkStart w:id="158" w:name="model"/>
      <w:bookmarkEnd w:id="157"/>
      <w:r>
        <w:t>Model</w:t>
      </w:r>
    </w:p>
    <w:bookmarkEnd w:id="158"/>
    <w:p w:rsidR="009503B3" w:rsidRDefault="00455F5F">
      <w:r>
        <w:t xml:space="preserve">For a particular market category, </w:t>
      </w:r>
      <m:oMath>
        <m:sSub>
          <m:sSubPr>
            <m:ctrlPr>
              <w:rPr>
                <w:rFonts w:ascii="Cambria Math" w:hAnsi="Cambria Math"/>
              </w:rPr>
            </m:ctrlPr>
          </m:sSubPr>
          <m:e>
            <m:r>
              <w:rPr>
                <w:rFonts w:ascii="Cambria Math" w:hAnsi="Cambria Math"/>
              </w:rPr>
              <m:t>y</m:t>
            </m:r>
          </m:e>
          <m:sub>
            <m:r>
              <w:rPr>
                <w:rFonts w:ascii="Cambria Math" w:hAnsi="Cambria Math"/>
              </w:rPr>
              <m:t>ijklmη</m:t>
            </m:r>
          </m:sub>
        </m:sSub>
      </m:oMath>
      <w:r>
        <w:t xml:space="preserve"> is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sample of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species’ weight, in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port, caught with the </w:t>
      </w:r>
      <m:oMath>
        <m:sSup>
          <m:sSupPr>
            <m:ctrlPr>
              <w:rPr>
                <w:rFonts w:ascii="Cambria Math" w:hAnsi="Cambria Math"/>
              </w:rPr>
            </m:ctrlPr>
          </m:sSupPr>
          <m:e>
            <m:r>
              <w:rPr>
                <w:rFonts w:ascii="Cambria Math" w:hAnsi="Cambria Math"/>
              </w:rPr>
              <m:t>l</m:t>
            </m:r>
          </m:e>
          <m:sup>
            <m:r>
              <w:rPr>
                <w:rFonts w:ascii="Cambria Math" w:hAnsi="Cambria Math"/>
              </w:rPr>
              <m:t>th</m:t>
            </m:r>
          </m:sup>
        </m:sSup>
      </m:oMath>
      <w:r>
        <w:t xml:space="preserve"> gear, in the </w:t>
      </w:r>
      <m:oMath>
        <m:sSup>
          <m:sSupPr>
            <m:ctrlPr>
              <w:rPr>
                <w:rFonts w:ascii="Cambria Math" w:hAnsi="Cambria Math"/>
              </w:rPr>
            </m:ctrlPr>
          </m:sSupPr>
          <m:e>
            <m:r>
              <w:rPr>
                <w:rFonts w:ascii="Cambria Math" w:hAnsi="Cambria Math"/>
              </w:rPr>
              <m:t>η</m:t>
            </m:r>
          </m:e>
          <m:sup>
            <m:r>
              <w:rPr>
                <w:rFonts w:ascii="Cambria Math" w:hAnsi="Cambria Math"/>
              </w:rPr>
              <m:t>th</m:t>
            </m:r>
          </m:sup>
        </m:sSup>
      </m:oMath>
      <w:r>
        <w:t xml:space="preserve"> quarter, of year </w:t>
      </w:r>
      <m:oMath>
        <m:r>
          <w:rPr>
            <w:rFonts w:ascii="Cambria Math" w:hAnsi="Cambria Math"/>
          </w:rPr>
          <m:t>m</m:t>
        </m:r>
      </m:oMath>
      <w:r>
        <w:t xml:space="preserve">. In accordance with the typical model based statistical procedure, the </w:t>
      </w:r>
      <m:oMath>
        <m:sSub>
          <m:sSubPr>
            <m:ctrlPr>
              <w:rPr>
                <w:rFonts w:ascii="Cambria Math" w:hAnsi="Cambria Math"/>
              </w:rPr>
            </m:ctrlPr>
          </m:sSubPr>
          <m:e>
            <m:r>
              <w:rPr>
                <w:rFonts w:ascii="Cambria Math" w:hAnsi="Cambria Math"/>
              </w:rPr>
              <m:t>y</m:t>
            </m:r>
          </m:e>
          <m:sub>
            <m:r>
              <w:rPr>
                <w:rFonts w:ascii="Cambria Math" w:hAnsi="Cambria Math"/>
              </w:rPr>
              <m:t>ijklmη</m:t>
            </m:r>
          </m:sub>
        </m:sSub>
      </m:oMath>
      <w:r>
        <w:t xml:space="preserve"> are said to be observations from a statistical distribution </w:t>
      </w:r>
      <m:oMath>
        <m:r>
          <w:rPr>
            <w:rFonts w:ascii="Cambria Math" w:hAnsi="Cambria Math"/>
          </w:rPr>
          <m:t>f</m:t>
        </m:r>
      </m:oMath>
      <w:r>
        <w:t xml:space="preserve"> conditional on some parameters </w:t>
      </w:r>
      <m:oMath>
        <m:r>
          <w:rPr>
            <w:rFonts w:ascii="Cambria Math" w:hAnsi="Cambria Math"/>
          </w:rPr>
          <m:t>θ</m:t>
        </m:r>
      </m:oMath>
      <w:r>
        <w:t xml:space="preserve"> and </w:t>
      </w:r>
      <m:oMath>
        <m:r>
          <w:rPr>
            <w:rFonts w:ascii="Cambria Math" w:hAnsi="Cambria Math"/>
          </w:rPr>
          <m:t>ρ</m:t>
        </m:r>
      </m:oMath>
      <w:r>
        <w:t>.</w:t>
      </w:r>
    </w:p>
    <w:p w:rsidR="009503B3" w:rsidRDefault="00012CB1">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ijklmη</m:t>
              </m:r>
            </m:sub>
          </m:sSub>
          <m:r>
            <w:rPr>
              <w:rFonts w:ascii="Cambria Math" w:hAnsi="Cambria Math"/>
            </w:rPr>
            <m:t>∼f(</m:t>
          </m:r>
          <m:sSub>
            <m:sSubPr>
              <m:ctrlPr>
                <w:rPr>
                  <w:rFonts w:ascii="Cambria Math" w:hAnsi="Cambria Math"/>
                </w:rPr>
              </m:ctrlPr>
            </m:sSubPr>
            <m:e>
              <m:r>
                <w:rPr>
                  <w:rFonts w:ascii="Cambria Math" w:hAnsi="Cambria Math"/>
                </w:rPr>
                <m:t>y</m:t>
              </m:r>
            </m:e>
            <m:sub>
              <m:r>
                <w:rPr>
                  <w:rFonts w:ascii="Cambria Math" w:hAnsi="Cambria Math"/>
                </w:rPr>
                <m:t>ijklmη</m:t>
              </m:r>
            </m:sub>
          </m:sSub>
          <m:r>
            <w:rPr>
              <w:rFonts w:ascii="Cambria Math" w:hAnsi="Cambria Math"/>
            </w:rPr>
            <m:t>∣θ,ρ).</m:t>
          </m:r>
        </m:oMath>
      </m:oMathPara>
    </w:p>
    <w:p w:rsidR="009503B3" w:rsidRDefault="00455F5F">
      <w:r>
        <w:t xml:space="preserve">Given observed overdispersion relative to the Poisson and Binomial distributions, we have found the Beta-Binomial distribution to perform well as an observation model for these data. The linear predictor parameters, </w:t>
      </w:r>
      <m:oMath>
        <m:r>
          <w:rPr>
            <w:rFonts w:ascii="Cambria Math" w:hAnsi="Cambria Math"/>
          </w:rPr>
          <m:t>θ</m:t>
        </m:r>
      </m:oMath>
      <w:r>
        <w:t>, are then factored as follows among the many stratum,</w:t>
      </w:r>
    </w:p>
    <w:p w:rsidR="009503B3" w:rsidRDefault="00012CB1">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jklmη</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k</m:t>
              </m:r>
            </m:sub>
            <m:sup>
              <m:r>
                <w:rPr>
                  <w:rFonts w:ascii="Cambria Math" w:hAnsi="Cambria Math"/>
                </w:rPr>
                <m:t>(p)</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sub>
            <m:sup>
              <m:r>
                <w:rPr>
                  <w:rFonts w:ascii="Cambria Math" w:hAnsi="Cambria Math"/>
                </w:rPr>
                <m:t>(g)</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mη</m:t>
              </m:r>
            </m:sub>
            <m:sup>
              <m:r>
                <w:rPr>
                  <w:rFonts w:ascii="Cambria Math" w:hAnsi="Cambria Math"/>
                </w:rPr>
                <m:t>(y:q)</m:t>
              </m:r>
            </m:sup>
          </m:sSubSup>
          <m:r>
            <w:rPr>
              <w:rFonts w:ascii="Cambria Math" w:hAnsi="Cambria Math"/>
            </w:rPr>
            <m:t>.</m:t>
          </m:r>
        </m:oMath>
      </m:oMathPara>
    </w:p>
    <w:p w:rsidR="009503B3" w:rsidRDefault="00455F5F">
      <m:oMath>
        <m:r>
          <w:rPr>
            <w:rFonts w:ascii="Cambria Math" w:hAnsi="Cambria Math"/>
          </w:rPr>
          <m:t>ρ</m:t>
        </m:r>
      </m:oMath>
      <w:r>
        <w:t xml:space="preserve"> is a correlation parameter among the stratum, which gives the Beta-Binomial added flexibility for modeling overdisperse data.</w:t>
      </w:r>
    </w:p>
    <w:p w:rsidR="009503B3" w:rsidRDefault="00455F5F">
      <w:r>
        <w:t xml:space="preserve">As a Bayesian model, we specify any information external to the dataset, thru our priors on the parameters, </w:t>
      </w:r>
      <m:oMath>
        <m:r>
          <w:rPr>
            <w:rFonts w:ascii="Cambria Math" w:hAnsi="Cambria Math"/>
          </w:rPr>
          <m:t>p(θ)</m:t>
        </m:r>
      </m:oMath>
      <w:r>
        <w:t>. Our priors are largely diffuse normals, representing relatively little prior information, producing behavior similar to classical fixed effect models on species (</w:t>
      </w:r>
      <m:oMath>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(s)</m:t>
            </m:r>
          </m:sup>
        </m:sSubSup>
      </m:oMath>
      <w:r>
        <w:t>), port (</w:t>
      </w:r>
      <m:oMath>
        <m:sSubSup>
          <m:sSubSupPr>
            <m:ctrlPr>
              <w:rPr>
                <w:rFonts w:ascii="Cambria Math" w:hAnsi="Cambria Math"/>
              </w:rPr>
            </m:ctrlPr>
          </m:sSubSupPr>
          <m:e>
            <m:r>
              <w:rPr>
                <w:rFonts w:ascii="Cambria Math" w:hAnsi="Cambria Math"/>
              </w:rPr>
              <m:t>β</m:t>
            </m:r>
          </m:e>
          <m:sub>
            <m:r>
              <w:rPr>
                <w:rFonts w:ascii="Cambria Math" w:hAnsi="Cambria Math"/>
              </w:rPr>
              <m:t>k</m:t>
            </m:r>
          </m:sub>
          <m:sup>
            <m:r>
              <w:rPr>
                <w:rFonts w:ascii="Cambria Math" w:hAnsi="Cambria Math"/>
              </w:rPr>
              <m:t>(p)</m:t>
            </m:r>
          </m:sup>
        </m:sSubSup>
      </m:oMath>
      <w:r>
        <w:t>), and gear (</w:t>
      </w:r>
      <m:oMath>
        <m:sSubSup>
          <m:sSubSupPr>
            <m:ctrlPr>
              <w:rPr>
                <w:rFonts w:ascii="Cambria Math" w:hAnsi="Cambria Math"/>
              </w:rPr>
            </m:ctrlPr>
          </m:sSubSupPr>
          <m:e>
            <m:r>
              <w:rPr>
                <w:rFonts w:ascii="Cambria Math" w:hAnsi="Cambria Math"/>
              </w:rPr>
              <m:t>β</m:t>
            </m:r>
          </m:e>
          <m:sub>
            <m:r>
              <w:rPr>
                <w:rFonts w:ascii="Cambria Math" w:hAnsi="Cambria Math"/>
              </w:rPr>
              <m:t>l</m:t>
            </m:r>
          </m:sub>
          <m:sup>
            <m:r>
              <w:rPr>
                <w:rFonts w:ascii="Cambria Math" w:hAnsi="Cambria Math"/>
              </w:rPr>
              <m:t>(g)</m:t>
            </m:r>
          </m:sup>
        </m:sSubSup>
      </m:oMath>
      <w:r>
        <w:t>) parameters. Our priors on time parameters (</w:t>
      </w:r>
      <m:oMath>
        <m:sSubSup>
          <m:sSubSupPr>
            <m:ctrlPr>
              <w:rPr>
                <w:rFonts w:ascii="Cambria Math" w:hAnsi="Cambria Math"/>
              </w:rPr>
            </m:ctrlPr>
          </m:sSubSupPr>
          <m:e>
            <m:r>
              <w:rPr>
                <w:rFonts w:ascii="Cambria Math" w:hAnsi="Cambria Math"/>
              </w:rPr>
              <m:t>β</m:t>
            </m:r>
          </m:e>
          <m:sub>
            <m:r>
              <w:rPr>
                <w:rFonts w:ascii="Cambria Math" w:hAnsi="Cambria Math"/>
              </w:rPr>
              <m:t>mη</m:t>
            </m:r>
          </m:sub>
          <m:sup>
            <m:r>
              <w:rPr>
                <w:rFonts w:ascii="Cambria Math" w:hAnsi="Cambria Math"/>
              </w:rPr>
              <m:t>(y:q)</m:t>
            </m:r>
          </m:sup>
        </m:sSubSup>
      </m:oMath>
      <w:r>
        <w:t>) are modeled similarly to a classical random effects model, which uses the data to estimate a shared variance among all year-quarter interaction terms. Such a hierarchical prior thru time, imposes the prior information that data thru time share some degree of similarity, however the exact degree of similarity is not specified, rather the degree of similarity among time parameters is itself a parameter to be estimated from the data.</w:t>
      </w:r>
    </w:p>
    <w:p w:rsidR="009503B3" w:rsidRDefault="00455F5F">
      <w:r>
        <w:t>In the past such models have been difficult to fit, due to relatively slow, unparallelizable, Markov Chain Monte Carlo (MCMC) sampling methods of inference. In recent years, inference on these models has become faster thru the use of computational Laplace approximations (Rue et al., 2009), as distributed thru the R-INLA package (Rue et al., 2013). Of primary note, the INLA method of inference is largely parallelizable, and does not rely on the subjective process of determining Markov chain convergence. Together the parallelizable and "hands-off" nature of INLA inference allows for automated model exploration.</w:t>
      </w:r>
    </w:p>
    <w:p w:rsidR="009503B3" w:rsidRDefault="00455F5F">
      <w:pPr>
        <w:pStyle w:val="Heading2"/>
      </w:pPr>
      <w:bookmarkStart w:id="159" w:name="model-exploration"/>
      <w:r>
        <w:t>Model Exploration</w:t>
      </w:r>
    </w:p>
    <w:bookmarkEnd w:id="159"/>
    <w:p w:rsidR="009503B3" w:rsidRDefault="00455F5F">
      <w:r>
        <w:t xml:space="preserve">With the added ability to automate Bayesian model exploration, we desire to explore the space of pooled models with the hope of obtaining quantitative evidence of optimal pooling behavior in space. Furthermore as resources allow, model exploration could easily extend across any other difficult modeling decisions which may represent significant sources of </w:t>
      </w:r>
      <w:r>
        <w:lastRenderedPageBreak/>
        <w:t xml:space="preserve">model uncertainty. The space of possible pooled models is well defined in terms of the size of the set of items to be partitioned, </w:t>
      </w:r>
      <m:oMath>
        <m:r>
          <w:rPr>
            <w:rFonts w:ascii="Cambria Math" w:hAnsi="Cambria Math"/>
          </w:rPr>
          <m:t>K</m:t>
        </m:r>
      </m:oMath>
      <w:r>
        <w:t>, as described by the Bell numbers (</w:t>
      </w:r>
      <m:oMath>
        <m:sSub>
          <m:sSubPr>
            <m:ctrlPr>
              <w:rPr>
                <w:rFonts w:ascii="Cambria Math" w:hAnsi="Cambria Math"/>
              </w:rPr>
            </m:ctrlPr>
          </m:sSubPr>
          <m:e>
            <m:r>
              <w:rPr>
                <w:rFonts w:ascii="Cambria Math" w:hAnsi="Cambria Math"/>
              </w:rPr>
              <m:t>B</m:t>
            </m:r>
          </m:e>
          <m:sub>
            <m:r>
              <w:rPr>
                <w:rFonts w:ascii="Cambria Math" w:hAnsi="Cambria Math"/>
              </w:rPr>
              <m:t>K</m:t>
            </m:r>
          </m:sub>
        </m:sSub>
      </m:oMath>
      <w:r>
        <w:t>),</w:t>
      </w:r>
    </w:p>
    <w:p w:rsidR="009503B3" w:rsidRDefault="00455F5F">
      <w:r>
        <w:t>$$B_K=\sum_{\hat k=0}^{K} \frac{1}{\hat k!} \left( \sum_{j=0}^{\hat k} (-1)^{\hat k -j} \left(\substack{\hat k \\ j}\right) j^K \right).$$</w:t>
      </w:r>
    </w:p>
    <w:p w:rsidR="009503B3" w:rsidRDefault="00455F5F">
      <w:r>
        <w:t xml:space="preserve">The most straight-forward solution in the presence of this type of model uncertainty is to simply compute all </w:t>
      </w:r>
      <m:oMath>
        <m:sSub>
          <m:sSubPr>
            <m:ctrlPr>
              <w:rPr>
                <w:rFonts w:ascii="Cambria Math" w:hAnsi="Cambria Math"/>
              </w:rPr>
            </m:ctrlPr>
          </m:sSubPr>
          <m:e>
            <m:r>
              <w:rPr>
                <w:rFonts w:ascii="Cambria Math" w:hAnsi="Cambria Math"/>
              </w:rPr>
              <m:t>B</m:t>
            </m:r>
          </m:e>
          <m:sub>
            <m:r>
              <w:rPr>
                <w:rFonts w:ascii="Cambria Math" w:hAnsi="Cambria Math"/>
              </w:rPr>
              <m:t>K</m:t>
            </m:r>
          </m:sub>
        </m:sSub>
      </m:oMath>
      <w:r>
        <w:t xml:space="preserve"> possible pooling schemes. However, practically speaking, not all pooling schemes necessarily represent biologically relevant models. For example, perhaps it is reasonable to pool only among adjacent ports (perhaps not), similarly it may be reasonable to assert that biologically similar regions can only possibly extent across a relatively small number of ports (if so, how many?).</w:t>
      </w:r>
    </w:p>
    <w:p w:rsidR="009503B3" w:rsidRDefault="00455F5F">
      <w:r>
        <w:t xml:space="preserve">Each of these hypotheses are easily represented as subsets of the total model space, </w:t>
      </w:r>
      <m:oMath>
        <m:sSub>
          <m:sSubPr>
            <m:ctrlPr>
              <w:rPr>
                <w:rFonts w:ascii="Cambria Math" w:hAnsi="Cambria Math"/>
              </w:rPr>
            </m:ctrlPr>
          </m:sSubPr>
          <m:e>
            <m:r>
              <w:rPr>
                <w:rFonts w:ascii="Cambria Math" w:hAnsi="Cambria Math"/>
              </w:rPr>
              <m:t>B</m:t>
            </m:r>
          </m:e>
          <m:sub>
            <m:r>
              <w:rPr>
                <w:rFonts w:ascii="Cambria Math" w:hAnsi="Cambria Math"/>
              </w:rPr>
              <m:t>K</m:t>
            </m:r>
          </m:sub>
        </m:sSub>
      </m:oMath>
      <w:r>
        <w:t>, as seen in Figure (1). An exhaustive search of the models in these subspaces, and a comparison of the relative predictive accuracy of each model, provides concrete quantitative support for, or against, each of these hypotheses. Thru this technique of exhaustive search and measuring relative predictive accuracy, we are able to understand the system to a greater degree than before possible. Furthermore such an exhaustive search of these model spaces allows for even more accurate estimates of species composition, and uncertainty, through the use of Bayesian model averaging among the candidate models. Bayesian model averaging allows us to account for model uncertainty around these difficult modeling decisions, while combining the respective predictive capabilities of each model of a given subset of model space.</w:t>
      </w:r>
    </w:p>
    <w:p w:rsidR="009503B3" w:rsidRDefault="00455F5F">
      <w:r>
        <w:rPr>
          <w:noProof/>
        </w:rPr>
        <w:drawing>
          <wp:inline distT="0" distB="0" distL="0" distR="0">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caling.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rsidR="009503B3" w:rsidRDefault="00012CB1">
      <w:pPr>
        <w:pStyle w:val="ImageCaption"/>
      </w:pPr>
      <m:oMath>
        <m:sSub>
          <m:sSubPr>
            <m:ctrlPr>
              <w:rPr>
                <w:rFonts w:ascii="Cambria Math" w:hAnsi="Cambria Math"/>
              </w:rPr>
            </m:ctrlPr>
          </m:sSubPr>
          <m:e>
            <m:r>
              <w:rPr>
                <w:rFonts w:ascii="Cambria Math" w:hAnsi="Cambria Math"/>
              </w:rPr>
              <m:t>B</m:t>
            </m:r>
          </m:e>
          <m:sub>
            <m:r>
              <w:rPr>
                <w:rFonts w:ascii="Cambria Math" w:hAnsi="Cambria Math"/>
              </w:rPr>
              <m:t>k</m:t>
            </m:r>
          </m:sub>
        </m:sSub>
      </m:oMath>
      <w:r w:rsidR="00455F5F">
        <w:t xml:space="preserve"> represents the total number of models in the model space of pooled models among </w:t>
      </w:r>
      <m:oMath>
        <m:r>
          <w:rPr>
            <w:rFonts w:ascii="Cambria Math" w:hAnsi="Cambria Math"/>
          </w:rPr>
          <m:t>K</m:t>
        </m:r>
      </m:oMath>
      <w:r w:rsidR="00455F5F">
        <w:t xml:space="preserve"> ports in a single market category. The colored lines represent different pooling hypotheses, which represent subsets of the models in </w:t>
      </w:r>
      <m:oMath>
        <m:sSub>
          <m:sSubPr>
            <m:ctrlPr>
              <w:rPr>
                <w:rFonts w:ascii="Cambria Math" w:hAnsi="Cambria Math"/>
              </w:rPr>
            </m:ctrlPr>
          </m:sSubPr>
          <m:e>
            <m:r>
              <w:rPr>
                <w:rFonts w:ascii="Cambria Math" w:hAnsi="Cambria Math"/>
              </w:rPr>
              <m:t>B</m:t>
            </m:r>
          </m:e>
          <m:sub>
            <m:r>
              <w:rPr>
                <w:rFonts w:ascii="Cambria Math" w:hAnsi="Cambria Math"/>
              </w:rPr>
              <m:t>K</m:t>
            </m:r>
          </m:sub>
        </m:sSub>
      </m:oMath>
      <w:r w:rsidR="00455F5F">
        <w:t xml:space="preserve"> and show how model exploration would scale with each hypothesis.</w:t>
      </w:r>
    </w:p>
    <w:p w:rsidR="009503B3" w:rsidRDefault="00455F5F">
      <w:r>
        <w:t xml:space="preserve">Once all of the models of a given model space are computed, combining them to account for model uncertainty thru Bayesian model averaging is straight forward. For the </w:t>
      </w:r>
      <m:oMath>
        <m:sSup>
          <m:sSupPr>
            <m:ctrlPr>
              <w:rPr>
                <w:rFonts w:ascii="Cambria Math" w:hAnsi="Cambria Math"/>
              </w:rPr>
            </m:ctrlPr>
          </m:sSupPr>
          <m:e>
            <m:r>
              <w:rPr>
                <w:rFonts w:ascii="Cambria Math" w:hAnsi="Cambria Math"/>
              </w:rPr>
              <m:t>μ</m:t>
            </m:r>
          </m:e>
          <m:sup>
            <m:r>
              <w:rPr>
                <w:rFonts w:ascii="Cambria Math" w:hAnsi="Cambria Math"/>
              </w:rPr>
              <m:t>th</m:t>
            </m:r>
          </m:sup>
        </m:sSup>
      </m:oMath>
      <w:r>
        <w:t xml:space="preserve"> model, of model space </w:t>
      </w:r>
      <m:oMath>
        <m:r>
          <m:rPr>
            <m:scr m:val="double-struck"/>
            <m:sty m:val="p"/>
          </m:rPr>
          <w:rPr>
            <w:rFonts w:ascii="Cambria Math" w:hAnsi="Cambria Math"/>
          </w:rPr>
          <m:t>M</m:t>
        </m:r>
      </m:oMath>
      <w:r>
        <w:t>, a straight forward implementation of Bayes theorem gives,</w:t>
      </w:r>
    </w:p>
    <w:p w:rsidR="009503B3" w:rsidRDefault="00455F5F">
      <m:oMathPara>
        <m:oMathParaPr>
          <m:jc m:val="center"/>
        </m:oMathParaPr>
        <m:oMath>
          <m:r>
            <w:rPr>
              <w:rFonts w:ascii="Cambria Math" w:hAnsi="Cambria Math"/>
            </w:rPr>
            <m:t>Pr(</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μ</m:t>
              </m:r>
            </m:sub>
          </m:sSub>
          <m:r>
            <w:rPr>
              <w:rFonts w:ascii="Cambria Math" w:hAnsi="Cambria Math"/>
            </w:rPr>
            <m:t>∣y)=</m:t>
          </m:r>
          <m:f>
            <m:fPr>
              <m:ctrlPr>
                <w:rPr>
                  <w:rFonts w:ascii="Cambria Math" w:hAnsi="Cambria Math"/>
                </w:rPr>
              </m:ctrlPr>
            </m:fPr>
            <m:num>
              <m:r>
                <w:rPr>
                  <w:rFonts w:ascii="Cambria Math" w:hAnsi="Cambria Math"/>
                </w:rPr>
                <m:t>p(y∣</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μ</m:t>
                  </m:r>
                </m:sub>
              </m:sSub>
              <m:r>
                <w:rPr>
                  <w:rFonts w:ascii="Cambria Math" w:hAnsi="Cambria Math"/>
                </w:rPr>
                <m:t>)p(</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μ</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μ</m:t>
                  </m:r>
                </m:sub>
                <m:sup/>
                <m:e>
                  <m:r>
                    <w:rPr>
                      <w:rFonts w:ascii="Cambria Math" w:hAnsi="Cambria Math"/>
                    </w:rPr>
                    <m:t>p</m:t>
                  </m:r>
                </m:e>
              </m:nary>
              <m:r>
                <w:rPr>
                  <w:rFonts w:ascii="Cambria Math" w:hAnsi="Cambria Math"/>
                </w:rPr>
                <m:t>(y∣</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μ</m:t>
                  </m:r>
                </m:sub>
              </m:sSub>
              <m:r>
                <w:rPr>
                  <w:rFonts w:ascii="Cambria Math" w:hAnsi="Cambria Math"/>
                </w:rPr>
                <m:t>)p(</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μ</m:t>
                  </m:r>
                </m:sub>
              </m:sSub>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μ</m:t>
              </m:r>
            </m:sub>
          </m:sSub>
        </m:oMath>
      </m:oMathPara>
    </w:p>
    <w:p w:rsidR="009503B3" w:rsidRDefault="00455F5F">
      <w:r>
        <w:lastRenderedPageBreak/>
        <w:t xml:space="preserve">Where </w:t>
      </w:r>
      <m:oMath>
        <m:sSub>
          <m:sSubPr>
            <m:ctrlPr>
              <w:rPr>
                <w:rFonts w:ascii="Cambria Math" w:hAnsi="Cambria Math"/>
              </w:rPr>
            </m:ctrlPr>
          </m:sSubPr>
          <m:e>
            <m:r>
              <w:rPr>
                <w:rFonts w:ascii="Cambria Math" w:hAnsi="Cambria Math"/>
              </w:rPr>
              <m:t>ω</m:t>
            </m:r>
          </m:e>
          <m:sub>
            <m:r>
              <w:rPr>
                <w:rFonts w:ascii="Cambria Math" w:hAnsi="Cambria Math"/>
              </w:rPr>
              <m:t>μ</m:t>
            </m:r>
          </m:sub>
        </m:sSub>
      </m:oMath>
      <w:r>
        <w:t xml:space="preserve"> is the posterior probability that model </w:t>
      </w:r>
      <m:oMath>
        <m:r>
          <w:rPr>
            <w:rFonts w:ascii="Cambria Math" w:hAnsi="Cambria Math"/>
          </w:rPr>
          <m:t>μ</m:t>
        </m:r>
      </m:oMath>
      <w:r>
        <w:t xml:space="preserve"> is the true data generating model of the data, conditional on the subspace of candidate models and the observed data. </w:t>
      </w:r>
      <m:oMath>
        <m:sSub>
          <m:sSubPr>
            <m:ctrlPr>
              <w:rPr>
                <w:rFonts w:ascii="Cambria Math" w:hAnsi="Cambria Math"/>
              </w:rPr>
            </m:ctrlPr>
          </m:sSubPr>
          <m:e>
            <m:r>
              <w:rPr>
                <w:rFonts w:ascii="Cambria Math" w:hAnsi="Cambria Math"/>
              </w:rPr>
              <m:t>ω</m:t>
            </m:r>
          </m:e>
          <m:sub>
            <m:r>
              <w:rPr>
                <w:rFonts w:ascii="Cambria Math" w:hAnsi="Cambria Math"/>
              </w:rPr>
              <m:t>μ</m:t>
            </m:r>
          </m:sub>
        </m:sSub>
      </m:oMath>
      <w:r>
        <w:t xml:space="preserve"> is then straightforwardly used to average together the posteriors of all of the candidate models, as follows</w:t>
      </w:r>
    </w:p>
    <w:p w:rsidR="009503B3" w:rsidRDefault="00012CB1">
      <m:oMathPara>
        <m:oMathParaPr>
          <m:jc m:val="center"/>
        </m:oMathParaPr>
        <m:oMath>
          <m:bar>
            <m:barPr>
              <m:pos m:val="top"/>
              <m:ctrlPr>
                <w:rPr>
                  <w:rFonts w:ascii="Cambria Math" w:hAnsi="Cambria Math"/>
                </w:rPr>
              </m:ctrlPr>
            </m:barPr>
            <m:e>
              <m:r>
                <w:rPr>
                  <w:rFonts w:ascii="Cambria Math" w:hAnsi="Cambria Math"/>
                </w:rPr>
                <m:t>p</m:t>
              </m:r>
            </m:e>
          </m:bar>
          <m:r>
            <w:rPr>
              <w:rFonts w:ascii="Cambria Math" w:hAnsi="Cambria Math"/>
            </w:rPr>
            <m:t>(θ∣y)=</m:t>
          </m:r>
          <m:nary>
            <m:naryPr>
              <m:chr m:val="∑"/>
              <m:limLoc m:val="undOvr"/>
              <m:ctrlPr>
                <w:rPr>
                  <w:rFonts w:ascii="Cambria Math" w:hAnsi="Cambria Math"/>
                </w:rPr>
              </m:ctrlPr>
            </m:naryPr>
            <m:sub>
              <m:r>
                <w:rPr>
                  <w:rFonts w:ascii="Cambria Math" w:hAnsi="Cambria Math"/>
                </w:rPr>
                <m:t>μ</m:t>
              </m:r>
            </m:sub>
            <m:sup/>
            <m:e>
              <m:sSub>
                <m:sSubPr>
                  <m:ctrlPr>
                    <w:rPr>
                      <w:rFonts w:ascii="Cambria Math" w:hAnsi="Cambria Math"/>
                    </w:rPr>
                  </m:ctrlPr>
                </m:sSubPr>
                <m:e>
                  <m:r>
                    <w:rPr>
                      <w:rFonts w:ascii="Cambria Math" w:hAnsi="Cambria Math"/>
                    </w:rPr>
                    <m:t>ω</m:t>
                  </m:r>
                </m:e>
                <m:sub>
                  <m:r>
                    <w:rPr>
                      <w:rFonts w:ascii="Cambria Math" w:hAnsi="Cambria Math"/>
                    </w:rPr>
                    <m:t>μ</m:t>
                  </m:r>
                </m:sub>
              </m:sSub>
            </m:e>
          </m:nary>
          <m:r>
            <w:rPr>
              <w:rFonts w:ascii="Cambria Math" w:hAnsi="Cambria Math"/>
            </w:rPr>
            <m:t>p(θ∣y,</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μ</m:t>
              </m:r>
            </m:sub>
          </m:sSub>
          <m:r>
            <w:rPr>
              <w:rFonts w:ascii="Cambria Math" w:hAnsi="Cambria Math"/>
            </w:rPr>
            <m:t>).</m:t>
          </m:r>
        </m:oMath>
      </m:oMathPara>
    </w:p>
    <w:p w:rsidR="009503B3" w:rsidRDefault="00455F5F">
      <w:pPr>
        <w:pStyle w:val="Heading2"/>
      </w:pPr>
      <w:bookmarkStart w:id="160" w:name="scalability"/>
      <w:r>
        <w:t>Scalability</w:t>
      </w:r>
    </w:p>
    <w:bookmarkEnd w:id="160"/>
    <w:p w:rsidR="009503B3" w:rsidRDefault="00455F5F">
      <w:r>
        <w:t xml:space="preserve">The above described system is already built and running on 2x12 core processors. As a relatively small scale test we have considered the directly adjacent pooling possibilities among 5 port complexes at a time, along the coast of California (10 total port complexes), for all market categories. Thus we were able to compute </w:t>
      </w:r>
      <m:oMath>
        <m:r>
          <w:rPr>
            <w:rFonts w:ascii="Cambria Math" w:hAnsi="Cambria Math"/>
          </w:rPr>
          <m:t>26 categories×</m:t>
        </m:r>
        <m:f>
          <m:fPr>
            <m:ctrlPr>
              <w:rPr>
                <w:rFonts w:ascii="Cambria Math" w:hAnsi="Cambria Math"/>
              </w:rPr>
            </m:ctrlPr>
          </m:fPr>
          <m:num>
            <m:r>
              <w:rPr>
                <w:rFonts w:ascii="Cambria Math" w:hAnsi="Cambria Math"/>
              </w:rPr>
              <m:t>16models</m:t>
            </m:r>
          </m:num>
          <m:den>
            <m:r>
              <w:rPr>
                <w:rFonts w:ascii="Cambria Math" w:hAnsi="Cambria Math"/>
              </w:rPr>
              <m:t>category</m:t>
            </m:r>
          </m:den>
        </m:f>
        <m:r>
          <w:rPr>
            <w:rFonts w:ascii="Cambria Math" w:hAnsi="Cambria Math"/>
          </w:rPr>
          <m:t>=416 models</m:t>
        </m:r>
      </m:oMath>
      <w:r>
        <w:t xml:space="preserve"> in approximately a month of wall clock time running with 24 fold parallelism. Since this work is almost entirely trivially parallelizable we have observed near linear speedup as we have made the code mode parallel within our current capabilities.</w:t>
      </w:r>
    </w:p>
    <w:p w:rsidR="009503B3" w:rsidRDefault="00455F5F">
      <w:r>
        <w:t xml:space="preserve">Given our current computational resources it is not practically feasible to attempt explorations that involve many more models than we have already accomplished. However with access to more parallel infrastructure we foresee the ability to scale our current code with little modification. The relevant variables determining run time are the size of the data, the number of parameters per model, and total number of models to consider. Since the data and the maximum number of parameters per model are constants for a given </w:t>
      </w:r>
      <m:oMath>
        <m:r>
          <w:rPr>
            <w:rFonts w:ascii="Cambria Math" w:hAnsi="Cambria Math"/>
          </w:rPr>
          <m:t>K</m:t>
        </m:r>
      </m:oMath>
      <w:r>
        <w:t xml:space="preserve">, and for large </w:t>
      </w:r>
      <m:oMath>
        <m:r>
          <w:rPr>
            <w:rFonts w:ascii="Cambria Math" w:hAnsi="Cambria Math"/>
          </w:rPr>
          <m:t>K</m:t>
        </m:r>
      </m:oMath>
      <w:r>
        <w:t xml:space="preserve">, work is overwhelmingly dominated by the number of possible candidate models (models are trivially parallelizable), we believe that scaling will not be difficult as the number of available processors increases. </w:t>
      </w:r>
    </w:p>
    <w:p w:rsidR="009503B3" w:rsidRDefault="00455F5F">
      <w:pPr>
        <w:pStyle w:val="Heading1"/>
      </w:pPr>
      <w:bookmarkStart w:id="161" w:name="schedule"/>
      <w:r>
        <w:lastRenderedPageBreak/>
        <w:t xml:space="preserve"> Schedule</w:t>
      </w:r>
    </w:p>
    <w:p w:rsidR="009503B3" w:rsidRDefault="00455F5F">
      <w:pPr>
        <w:pStyle w:val="Heading1"/>
      </w:pPr>
      <w:bookmarkStart w:id="162" w:name="deliverables"/>
      <w:bookmarkEnd w:id="161"/>
      <w:r>
        <w:t xml:space="preserve"> Deliverables</w:t>
      </w:r>
    </w:p>
    <w:p w:rsidR="009503B3" w:rsidRDefault="00455F5F">
      <w:pPr>
        <w:pStyle w:val="Heading1"/>
      </w:pPr>
      <w:bookmarkStart w:id="163" w:name="risk-mitigation"/>
      <w:bookmarkEnd w:id="162"/>
      <w:r>
        <w:t xml:space="preserve"> Risk Mitigation</w:t>
      </w:r>
    </w:p>
    <w:p w:rsidR="009503B3" w:rsidRDefault="00455F5F">
      <w:pPr>
        <w:pStyle w:val="Heading1"/>
      </w:pPr>
      <w:bookmarkStart w:id="164" w:name="budget"/>
      <w:bookmarkEnd w:id="163"/>
      <w:r>
        <w:t xml:space="preserve"> Budget</w:t>
      </w:r>
    </w:p>
    <w:p w:rsidR="009503B3" w:rsidRDefault="00455F5F">
      <w:pPr>
        <w:pStyle w:val="Heading1"/>
      </w:pPr>
      <w:bookmarkStart w:id="165" w:name="outcomes"/>
      <w:bookmarkEnd w:id="164"/>
      <w:r>
        <w:t xml:space="preserve"> Outcomes</w:t>
      </w:r>
    </w:p>
    <w:p w:rsidR="009503B3" w:rsidRDefault="00455F5F">
      <w:pPr>
        <w:pStyle w:val="Heading1"/>
      </w:pPr>
      <w:bookmarkStart w:id="166" w:name="references"/>
      <w:bookmarkEnd w:id="165"/>
      <w:r>
        <w:t>References</w:t>
      </w:r>
    </w:p>
    <w:bookmarkEnd w:id="166"/>
    <w:p w:rsidR="009503B3" w:rsidRDefault="00455F5F">
      <w:r>
        <w:t>Rue, H., Martino, S., &amp; Chopin, N. (2009). Approximate Bayesian inference for latent Gaussian models by using integrated nested Laplace approximations. Journal of the royal statistical society: Series b (statistical methodology), 71(2), 319-392.</w:t>
      </w:r>
    </w:p>
    <w:p w:rsidR="009503B3" w:rsidRDefault="00455F5F">
      <w:r>
        <w:t>Rue H, Martino S, Lindgren F, Simpson D, Riebler A (2013). R-INLA: Approximate Bayesian Inference using Integrated Nested Laplace Approximations. Trondheim, Norway. URL http://www.r-inla.org/.</w:t>
      </w:r>
    </w:p>
    <w:p w:rsidR="009503B3" w:rsidRDefault="00012CB1">
      <w:pPr>
        <w:pStyle w:val="Compact"/>
        <w:numPr>
          <w:ilvl w:val="0"/>
          <w:numId w:val="2"/>
        </w:numPr>
      </w:pPr>
      <w:hyperlink r:id="rId10">
        <w:r w:rsidR="00455F5F">
          <w:rPr>
            <w:rStyle w:val="Link"/>
          </w:rPr>
          <w:t>Stategic Plan</w:t>
        </w:r>
      </w:hyperlink>
    </w:p>
    <w:p w:rsidR="009503B3" w:rsidRDefault="00455F5F">
      <w:pPr>
        <w:pStyle w:val="Compact"/>
        <w:numPr>
          <w:ilvl w:val="1"/>
          <w:numId w:val="3"/>
        </w:numPr>
      </w:pPr>
      <w:r>
        <w:t>"Typical Use": Weather and Climate</w:t>
      </w:r>
    </w:p>
    <w:p w:rsidR="009503B3" w:rsidRDefault="00455F5F">
      <w:pPr>
        <w:pStyle w:val="Compact"/>
        <w:numPr>
          <w:ilvl w:val="1"/>
          <w:numId w:val="3"/>
        </w:numPr>
      </w:pPr>
      <w:r>
        <w:t>remove destinction between "operational" and "research" HPC</w:t>
      </w:r>
    </w:p>
    <w:p w:rsidR="009503B3" w:rsidRDefault="00455F5F">
      <w:pPr>
        <w:pStyle w:val="Compact"/>
        <w:numPr>
          <w:ilvl w:val="1"/>
          <w:numId w:val="3"/>
        </w:numPr>
      </w:pPr>
      <w:r>
        <w:t>Understanding Ecosystems &amp; Coastal Issues</w:t>
      </w:r>
    </w:p>
    <w:p w:rsidR="009503B3" w:rsidRDefault="00012CB1">
      <w:pPr>
        <w:pStyle w:val="Compact"/>
        <w:numPr>
          <w:ilvl w:val="0"/>
          <w:numId w:val="2"/>
        </w:numPr>
      </w:pPr>
      <w:hyperlink r:id="rId11">
        <w:r w:rsidR="00455F5F">
          <w:rPr>
            <w:rStyle w:val="Link"/>
          </w:rPr>
          <w:t>AWS</w:t>
        </w:r>
      </w:hyperlink>
    </w:p>
    <w:p w:rsidR="009503B3" w:rsidRDefault="00455F5F">
      <w:pPr>
        <w:pStyle w:val="Compact"/>
        <w:numPr>
          <w:ilvl w:val="1"/>
          <w:numId w:val="4"/>
        </w:numPr>
      </w:pPr>
      <w:r>
        <w:t>AWS GovCloud(US)</w:t>
      </w:r>
    </w:p>
    <w:p w:rsidR="009503B3" w:rsidRDefault="00455F5F">
      <w:pPr>
        <w:pStyle w:val="Compact"/>
        <w:numPr>
          <w:ilvl w:val="1"/>
          <w:numId w:val="4"/>
        </w:numPr>
      </w:pPr>
      <w:r>
        <w:t>How parallel?</w:t>
      </w:r>
    </w:p>
    <w:p w:rsidR="009503B3" w:rsidRDefault="00455F5F">
      <w:pPr>
        <w:pStyle w:val="Compact"/>
        <w:numPr>
          <w:ilvl w:val="2"/>
          <w:numId w:val="5"/>
        </w:numPr>
      </w:pPr>
      <w:r>
        <w:t>vCPU v. ECU</w:t>
      </w:r>
    </w:p>
    <w:p w:rsidR="009503B3" w:rsidRDefault="00455F5F">
      <w:pPr>
        <w:pStyle w:val="Compact"/>
        <w:numPr>
          <w:ilvl w:val="1"/>
          <w:numId w:val="4"/>
        </w:numPr>
      </w:pPr>
      <w:r>
        <w:t>Utility per dollar?</w:t>
      </w:r>
    </w:p>
    <w:p w:rsidR="009503B3" w:rsidRDefault="00455F5F">
      <w:pPr>
        <w:pStyle w:val="Compact"/>
        <w:numPr>
          <w:ilvl w:val="0"/>
          <w:numId w:val="2"/>
        </w:numPr>
      </w:pPr>
      <w:r>
        <w:t xml:space="preserve">Infrastructure: </w:t>
      </w:r>
      <w:hyperlink r:id="rId12">
        <w:r>
          <w:rPr>
            <w:rStyle w:val="Link"/>
          </w:rPr>
          <w:t>Inteligent Decisions</w:t>
        </w:r>
      </w:hyperlink>
    </w:p>
    <w:p w:rsidR="009503B3" w:rsidRDefault="00455F5F">
      <w:pPr>
        <w:pStyle w:val="Compact"/>
        <w:numPr>
          <w:ilvl w:val="1"/>
          <w:numId w:val="6"/>
        </w:numPr>
      </w:pPr>
      <w:r>
        <w:t>How parallel? *Utility per dollar?</w:t>
      </w:r>
    </w:p>
    <w:sectPr w:rsidR="009503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NOAA" w:date="2017-04-09T23:56:00Z" w:initials="NMFS">
    <w:p w:rsidR="00DD2E7B" w:rsidRDefault="00DD2E7B">
      <w:pPr>
        <w:pStyle w:val="CommentText"/>
      </w:pPr>
      <w:r>
        <w:rPr>
          <w:rStyle w:val="CommentReference"/>
        </w:rPr>
        <w:annotationRef/>
      </w:r>
      <w:r>
        <w:t>Tried to add a description of the problem we hope to solve with these funds.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910858"/>
    <w:multiLevelType w:val="multilevel"/>
    <w:tmpl w:val="A4CCB7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9317BAC"/>
    <w:multiLevelType w:val="multilevel"/>
    <w:tmpl w:val="CE8C83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CB1"/>
    <w:rsid w:val="00131DD4"/>
    <w:rsid w:val="00140E63"/>
    <w:rsid w:val="0043562B"/>
    <w:rsid w:val="00455F5F"/>
    <w:rsid w:val="004E29B3"/>
    <w:rsid w:val="005909FD"/>
    <w:rsid w:val="00590D07"/>
    <w:rsid w:val="006522D0"/>
    <w:rsid w:val="006D46A3"/>
    <w:rsid w:val="00784D58"/>
    <w:rsid w:val="0078720E"/>
    <w:rsid w:val="007D2208"/>
    <w:rsid w:val="008D6863"/>
    <w:rsid w:val="00934749"/>
    <w:rsid w:val="009503B3"/>
    <w:rsid w:val="00A61498"/>
    <w:rsid w:val="00A87665"/>
    <w:rsid w:val="00B86B75"/>
    <w:rsid w:val="00BB3E28"/>
    <w:rsid w:val="00BC48D5"/>
    <w:rsid w:val="00C36279"/>
    <w:rsid w:val="00DD2E7B"/>
    <w:rsid w:val="00E315A3"/>
    <w:rsid w:val="00EB387B"/>
    <w:rsid w:val="00EE36EA"/>
    <w:rsid w:val="00EE6017"/>
    <w:rsid w:val="00F028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3562B"/>
    <w:pPr>
      <w:spacing w:before="0" w:after="0"/>
    </w:pPr>
    <w:rPr>
      <w:rFonts w:ascii="Tahoma" w:hAnsi="Tahoma" w:cs="Tahoma"/>
      <w:sz w:val="16"/>
      <w:szCs w:val="16"/>
    </w:rPr>
  </w:style>
  <w:style w:type="character" w:customStyle="1" w:styleId="BalloonTextChar">
    <w:name w:val="Balloon Text Char"/>
    <w:basedOn w:val="DefaultParagraphFont"/>
    <w:link w:val="BalloonText"/>
    <w:rsid w:val="0043562B"/>
    <w:rPr>
      <w:rFonts w:ascii="Tahoma" w:hAnsi="Tahoma" w:cs="Tahoma"/>
      <w:sz w:val="16"/>
      <w:szCs w:val="16"/>
    </w:rPr>
  </w:style>
  <w:style w:type="character" w:styleId="CommentReference">
    <w:name w:val="annotation reference"/>
    <w:basedOn w:val="DefaultParagraphFont"/>
    <w:rsid w:val="00DD2E7B"/>
    <w:rPr>
      <w:sz w:val="16"/>
      <w:szCs w:val="16"/>
    </w:rPr>
  </w:style>
  <w:style w:type="paragraph" w:styleId="CommentText">
    <w:name w:val="annotation text"/>
    <w:basedOn w:val="Normal"/>
    <w:link w:val="CommentTextChar"/>
    <w:rsid w:val="00DD2E7B"/>
    <w:rPr>
      <w:sz w:val="20"/>
      <w:szCs w:val="20"/>
    </w:rPr>
  </w:style>
  <w:style w:type="character" w:customStyle="1" w:styleId="CommentTextChar">
    <w:name w:val="Comment Text Char"/>
    <w:basedOn w:val="DefaultParagraphFont"/>
    <w:link w:val="CommentText"/>
    <w:rsid w:val="00DD2E7B"/>
    <w:rPr>
      <w:sz w:val="20"/>
      <w:szCs w:val="20"/>
    </w:rPr>
  </w:style>
  <w:style w:type="paragraph" w:styleId="CommentSubject">
    <w:name w:val="annotation subject"/>
    <w:basedOn w:val="CommentText"/>
    <w:next w:val="CommentText"/>
    <w:link w:val="CommentSubjectChar"/>
    <w:rsid w:val="00DD2E7B"/>
    <w:rPr>
      <w:b/>
      <w:bCs/>
    </w:rPr>
  </w:style>
  <w:style w:type="character" w:customStyle="1" w:styleId="CommentSubjectChar">
    <w:name w:val="Comment Subject Char"/>
    <w:basedOn w:val="CommentTextChar"/>
    <w:link w:val="CommentSubject"/>
    <w:rsid w:val="00DD2E7B"/>
    <w:rPr>
      <w:b/>
      <w:bCs/>
      <w:sz w:val="20"/>
      <w:szCs w:val="20"/>
    </w:rPr>
  </w:style>
  <w:style w:type="character" w:styleId="Hyperlink">
    <w:name w:val="Hyperlink"/>
    <w:basedOn w:val="DefaultParagraphFont"/>
    <w:rsid w:val="007D22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3562B"/>
    <w:pPr>
      <w:spacing w:before="0" w:after="0"/>
    </w:pPr>
    <w:rPr>
      <w:rFonts w:ascii="Tahoma" w:hAnsi="Tahoma" w:cs="Tahoma"/>
      <w:sz w:val="16"/>
      <w:szCs w:val="16"/>
    </w:rPr>
  </w:style>
  <w:style w:type="character" w:customStyle="1" w:styleId="BalloonTextChar">
    <w:name w:val="Balloon Text Char"/>
    <w:basedOn w:val="DefaultParagraphFont"/>
    <w:link w:val="BalloonText"/>
    <w:rsid w:val="0043562B"/>
    <w:rPr>
      <w:rFonts w:ascii="Tahoma" w:hAnsi="Tahoma" w:cs="Tahoma"/>
      <w:sz w:val="16"/>
      <w:szCs w:val="16"/>
    </w:rPr>
  </w:style>
  <w:style w:type="character" w:styleId="CommentReference">
    <w:name w:val="annotation reference"/>
    <w:basedOn w:val="DefaultParagraphFont"/>
    <w:rsid w:val="00DD2E7B"/>
    <w:rPr>
      <w:sz w:val="16"/>
      <w:szCs w:val="16"/>
    </w:rPr>
  </w:style>
  <w:style w:type="paragraph" w:styleId="CommentText">
    <w:name w:val="annotation text"/>
    <w:basedOn w:val="Normal"/>
    <w:link w:val="CommentTextChar"/>
    <w:rsid w:val="00DD2E7B"/>
    <w:rPr>
      <w:sz w:val="20"/>
      <w:szCs w:val="20"/>
    </w:rPr>
  </w:style>
  <w:style w:type="character" w:customStyle="1" w:styleId="CommentTextChar">
    <w:name w:val="Comment Text Char"/>
    <w:basedOn w:val="DefaultParagraphFont"/>
    <w:link w:val="CommentText"/>
    <w:rsid w:val="00DD2E7B"/>
    <w:rPr>
      <w:sz w:val="20"/>
      <w:szCs w:val="20"/>
    </w:rPr>
  </w:style>
  <w:style w:type="paragraph" w:styleId="CommentSubject">
    <w:name w:val="annotation subject"/>
    <w:basedOn w:val="CommentText"/>
    <w:next w:val="CommentText"/>
    <w:link w:val="CommentSubjectChar"/>
    <w:rsid w:val="00DD2E7B"/>
    <w:rPr>
      <w:b/>
      <w:bCs/>
    </w:rPr>
  </w:style>
  <w:style w:type="character" w:customStyle="1" w:styleId="CommentSubjectChar">
    <w:name w:val="Comment Subject Char"/>
    <w:basedOn w:val="CommentTextChar"/>
    <w:link w:val="CommentSubject"/>
    <w:rsid w:val="00DD2E7B"/>
    <w:rPr>
      <w:b/>
      <w:bCs/>
      <w:sz w:val="20"/>
      <w:szCs w:val="20"/>
    </w:rPr>
  </w:style>
  <w:style w:type="character" w:styleId="Hyperlink">
    <w:name w:val="Hyperlink"/>
    <w:basedOn w:val="DefaultParagraphFont"/>
    <w:rsid w:val="007D22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store.intelligent.net/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aws.amazon.com/ec2/pricing/on-demand/" TargetMode="External"/><Relationship Id="rId5" Type="http://schemas.openxmlformats.org/officeDocument/2006/relationships/webSettings" Target="webSettings.xml"/><Relationship Id="rId10" Type="http://schemas.openxmlformats.org/officeDocument/2006/relationships/hyperlink" Target="http://www.cio.noaa.gov/it_plans/HPCStrategy_Final_Draft_080913.pdf" TargetMode="External"/><Relationship Id="rId4" Type="http://schemas.openxmlformats.org/officeDocument/2006/relationships/settings" Target="settings.xml"/><Relationship Id="rId9" Type="http://schemas.openxmlformats.org/officeDocument/2006/relationships/image" Target="media/image3.pd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HPC Proposal</vt:lpstr>
    </vt:vector>
  </TitlesOfParts>
  <Company>NOAA Fisheries</Company>
  <LinksUpToDate>false</LinksUpToDate>
  <CharactersWithSpaces>14646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Proposal</dc:title>
  <dc:creator>Nick Grunloh</dc:creator>
  <cp:lastModifiedBy>NOAA</cp:lastModifiedBy>
  <cp:revision>11</cp:revision>
  <dcterms:created xsi:type="dcterms:W3CDTF">2017-04-10T06:12:00Z</dcterms:created>
  <dcterms:modified xsi:type="dcterms:W3CDTF">2017-04-10T07:52:00Z</dcterms:modified>
</cp:coreProperties>
</file>